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929" w:rsidRPr="00F94929" w:rsidRDefault="00F94929" w:rsidP="00F94929">
      <w:pPr>
        <w:widowControl/>
        <w:spacing w:before="300" w:line="360" w:lineRule="atLeast"/>
        <w:jc w:val="left"/>
        <w:outlineLvl w:val="1"/>
        <w:rPr>
          <w:rFonts w:ascii="Arial" w:eastAsia="宋体" w:hAnsi="Arial" w:cs="Arial"/>
          <w:b/>
          <w:bCs/>
          <w:color w:val="333333"/>
          <w:kern w:val="0"/>
          <w:sz w:val="45"/>
          <w:szCs w:val="45"/>
        </w:rPr>
      </w:pPr>
      <w:bookmarkStart w:id="0" w:name="_GoBack"/>
      <w:r w:rsidRPr="00F94929">
        <w:rPr>
          <w:rFonts w:ascii="Arial" w:eastAsia="宋体" w:hAnsi="Arial" w:cs="Arial"/>
          <w:b/>
          <w:bCs/>
          <w:color w:val="333333"/>
          <w:kern w:val="0"/>
          <w:sz w:val="45"/>
          <w:szCs w:val="45"/>
        </w:rPr>
        <w:t>Eclipse Modeling Framework (EMF) - Tutorial</w:t>
      </w:r>
    </w:p>
    <w:bookmarkEnd w:id="0"/>
    <w:p w:rsidR="00F94929" w:rsidRPr="00F94929" w:rsidRDefault="00F94929" w:rsidP="00F94929">
      <w:pPr>
        <w:widowControl/>
        <w:spacing w:before="100" w:beforeAutospacing="1" w:after="100" w:afterAutospacing="1" w:line="360" w:lineRule="atLeast"/>
        <w:jc w:val="left"/>
        <w:outlineLvl w:val="2"/>
        <w:rPr>
          <w:rFonts w:ascii="Arial" w:eastAsia="宋体" w:hAnsi="Arial" w:cs="Arial"/>
          <w:b/>
          <w:bCs/>
          <w:color w:val="000000"/>
          <w:kern w:val="0"/>
          <w:sz w:val="27"/>
          <w:szCs w:val="27"/>
        </w:rPr>
      </w:pPr>
      <w:r w:rsidRPr="00F94929">
        <w:rPr>
          <w:rFonts w:ascii="Arial" w:eastAsia="宋体" w:hAnsi="Arial" w:cs="Arial"/>
          <w:b/>
          <w:bCs/>
          <w:color w:val="000000"/>
          <w:kern w:val="0"/>
          <w:sz w:val="27"/>
          <w:szCs w:val="27"/>
        </w:rPr>
        <w:t>Lars Vogel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Version 2.6</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Copyright © 2007, 2008, 2009, 2010, 2011, 2012 Lars Vogel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29.12.2012</w:t>
      </w:r>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Revision History"/>
      </w:tblPr>
      <w:tblGrid>
        <w:gridCol w:w="3182"/>
        <w:gridCol w:w="3914"/>
        <w:gridCol w:w="1225"/>
        <w:gridCol w:w="4399"/>
      </w:tblGrid>
      <w:tr w:rsidR="00F94929" w:rsidRPr="00F94929" w:rsidTr="00F94929">
        <w:trPr>
          <w:tblCellSpacing w:w="15" w:type="dxa"/>
        </w:trPr>
        <w:tc>
          <w:tcPr>
            <w:tcW w:w="0" w:type="auto"/>
            <w:gridSpan w:val="4"/>
            <w:tcBorders>
              <w:top w:val="single" w:sz="6" w:space="0" w:color="DDDDDD"/>
            </w:tcBorders>
            <w:shd w:val="clear" w:color="auto" w:fill="F5F5F5"/>
            <w:tcMar>
              <w:top w:w="135"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b/>
                <w:bCs/>
                <w:kern w:val="0"/>
                <w:szCs w:val="21"/>
              </w:rPr>
            </w:pPr>
            <w:r w:rsidRPr="00F94929">
              <w:rPr>
                <w:rFonts w:ascii="宋体" w:eastAsia="宋体" w:hAnsi="宋体" w:cs="宋体"/>
                <w:b/>
                <w:bCs/>
                <w:kern w:val="0"/>
                <w:szCs w:val="21"/>
              </w:rPr>
              <w:t>Revision History</w:t>
            </w:r>
          </w:p>
        </w:tc>
      </w:tr>
      <w:tr w:rsidR="00F94929" w:rsidRPr="00F94929" w:rsidTr="00F94929">
        <w:trPr>
          <w:tblCellSpacing w:w="15" w:type="dxa"/>
        </w:trPr>
        <w:tc>
          <w:tcPr>
            <w:tcW w:w="0" w:type="auto"/>
            <w:tcBorders>
              <w:top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Revision 0.1</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12.08.2007</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Lars</w:t>
            </w:r>
            <w:r w:rsidRPr="00F94929">
              <w:rPr>
                <w:rFonts w:ascii="宋体" w:eastAsia="宋体" w:hAnsi="宋体" w:cs="宋体"/>
                <w:kern w:val="0"/>
                <w:szCs w:val="21"/>
              </w:rPr>
              <w:br/>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Created</w:t>
            </w:r>
          </w:p>
        </w:tc>
      </w:tr>
      <w:tr w:rsidR="00F94929" w:rsidRPr="00F94929" w:rsidTr="00F94929">
        <w:trPr>
          <w:tblCellSpacing w:w="15" w:type="dxa"/>
        </w:trPr>
        <w:tc>
          <w:tcPr>
            <w:tcW w:w="0" w:type="auto"/>
            <w:tcBorders>
              <w:top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Revision 0.2 - 2.6</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30.07.2008 - 29.12.2012</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Lars</w:t>
            </w:r>
            <w:r w:rsidRPr="00F94929">
              <w:rPr>
                <w:rFonts w:ascii="宋体" w:eastAsia="宋体" w:hAnsi="宋体" w:cs="宋体"/>
                <w:kern w:val="0"/>
                <w:szCs w:val="21"/>
              </w:rPr>
              <w:br/>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t>bug fixes and enhancements</w:t>
            </w:r>
          </w:p>
        </w:tc>
      </w:tr>
    </w:tbl>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bookmarkStart w:id="1" w:name="abstract"/>
      <w:bookmarkEnd w:id="1"/>
      <w:r w:rsidRPr="00F94929">
        <w:rPr>
          <w:rFonts w:ascii="Arial" w:eastAsia="宋体" w:hAnsi="Arial" w:cs="Arial"/>
          <w:b/>
          <w:bCs/>
          <w:color w:val="000000"/>
          <w:kern w:val="0"/>
          <w:sz w:val="27"/>
          <w:szCs w:val="27"/>
        </w:rPr>
        <w:t>Eclipse EMF</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This tutorial describes the usage of the Eclipse EMF framework for modeling your data model and creating Java code from it. This tutorial is based on Eclipse 4.2 (Juno).</w:t>
      </w:r>
    </w:p>
    <w:p w:rsidR="00F94929" w:rsidRPr="00F94929" w:rsidRDefault="00F94929" w:rsidP="00F94929">
      <w:pPr>
        <w:widowControl/>
        <w:spacing w:line="360" w:lineRule="atLeast"/>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pict>
          <v:rect id="_x0000_i1025" style="width:0;height:.75pt" o:hralign="center" o:hrstd="t" o:hrnoshade="t" o:hr="t" fillcolor="#eee" stroked="f"/>
        </w:pict>
      </w:r>
    </w:p>
    <w:p w:rsidR="00F94929" w:rsidRPr="00F94929" w:rsidRDefault="00F94929" w:rsidP="00F94929">
      <w:pPr>
        <w:widowControl/>
        <w:shd w:val="clear" w:color="auto" w:fill="F1F1F1"/>
        <w:spacing w:before="100" w:beforeAutospacing="1" w:after="100" w:afterAutospacing="1"/>
        <w:ind w:left="150" w:right="150"/>
        <w:jc w:val="left"/>
        <w:rPr>
          <w:rFonts w:ascii="Arial" w:eastAsia="宋体" w:hAnsi="Arial" w:cs="Arial"/>
          <w:color w:val="000000"/>
          <w:kern w:val="0"/>
          <w:sz w:val="27"/>
          <w:szCs w:val="27"/>
        </w:rPr>
      </w:pPr>
      <w:r w:rsidRPr="00F94929">
        <w:rPr>
          <w:rFonts w:ascii="Arial" w:eastAsia="宋体" w:hAnsi="Arial" w:cs="Arial"/>
          <w:b/>
          <w:bCs/>
          <w:color w:val="000000"/>
          <w:kern w:val="0"/>
          <w:sz w:val="27"/>
          <w:szCs w:val="27"/>
        </w:rPr>
        <w:t>Table of Contents</w:t>
      </w:r>
    </w:p>
    <w:p w:rsidR="00F94929" w:rsidRPr="00F94929" w:rsidRDefault="00F94929" w:rsidP="00F94929">
      <w:pPr>
        <w:widowControl/>
        <w:shd w:val="clear" w:color="auto" w:fill="F1F1F1"/>
        <w:jc w:val="left"/>
        <w:rPr>
          <w:rFonts w:ascii="Arial" w:eastAsia="宋体" w:hAnsi="Arial" w:cs="Arial"/>
          <w:color w:val="000000"/>
          <w:kern w:val="0"/>
          <w:szCs w:val="21"/>
        </w:rPr>
      </w:pPr>
      <w:hyperlink r:id="rId6" w:anchor="intro" w:history="1">
        <w:r w:rsidRPr="00F94929">
          <w:rPr>
            <w:rFonts w:ascii="Arial" w:eastAsia="宋体" w:hAnsi="Arial" w:cs="Arial"/>
            <w:b/>
            <w:bCs/>
            <w:color w:val="101010"/>
            <w:kern w:val="0"/>
            <w:szCs w:val="21"/>
          </w:rPr>
          <w:t>1. Models and Eclipse EMF</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7" w:anchor="overview" w:history="1">
        <w:r w:rsidRPr="00F94929">
          <w:rPr>
            <w:rFonts w:ascii="Arial" w:eastAsia="宋体" w:hAnsi="Arial" w:cs="Arial"/>
            <w:b/>
            <w:bCs/>
            <w:color w:val="101010"/>
            <w:kern w:val="0"/>
            <w:szCs w:val="21"/>
          </w:rPr>
          <w:t>1.1. Data model</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8" w:anchor="emfoverview" w:history="1">
        <w:r w:rsidRPr="00F94929">
          <w:rPr>
            <w:rFonts w:ascii="Arial" w:eastAsia="宋体" w:hAnsi="Arial" w:cs="Arial"/>
            <w:b/>
            <w:bCs/>
            <w:color w:val="101010"/>
            <w:kern w:val="0"/>
            <w:szCs w:val="21"/>
          </w:rPr>
          <w:t>1.2. Eclipse EMF</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9" w:anchor="intro_emfmodel" w:history="1">
        <w:r w:rsidRPr="00F94929">
          <w:rPr>
            <w:rFonts w:ascii="Arial" w:eastAsia="宋体" w:hAnsi="Arial" w:cs="Arial"/>
            <w:b/>
            <w:bCs/>
            <w:color w:val="101010"/>
            <w:kern w:val="0"/>
            <w:szCs w:val="21"/>
          </w:rPr>
          <w:t>1.3. Meta Models - Ecore and Genmodel</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0" w:anchor="emfadvantages" w:history="1">
        <w:r w:rsidRPr="00F94929">
          <w:rPr>
            <w:rFonts w:ascii="Arial" w:eastAsia="宋体" w:hAnsi="Arial" w:cs="Arial"/>
            <w:b/>
            <w:bCs/>
            <w:color w:val="101010"/>
            <w:kern w:val="0"/>
            <w:szCs w:val="21"/>
          </w:rPr>
          <w:t>1.4. Advantages of using EMF</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11" w:anchor="emfinstallation" w:history="1">
        <w:r w:rsidRPr="00F94929">
          <w:rPr>
            <w:rFonts w:ascii="Arial" w:eastAsia="宋体" w:hAnsi="Arial" w:cs="Arial"/>
            <w:b/>
            <w:bCs/>
            <w:color w:val="101010"/>
            <w:kern w:val="0"/>
            <w:szCs w:val="21"/>
          </w:rPr>
          <w:t>2. Installation</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12" w:anchor="createmodel" w:history="1">
        <w:r w:rsidRPr="00F94929">
          <w:rPr>
            <w:rFonts w:ascii="Arial" w:eastAsia="宋体" w:hAnsi="Arial" w:cs="Arial"/>
            <w:b/>
            <w:bCs/>
            <w:color w:val="101010"/>
            <w:kern w:val="0"/>
            <w:szCs w:val="21"/>
          </w:rPr>
          <w:t>3. Define EMF model</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3" w:anchor="createmodel_project" w:history="1">
        <w:r w:rsidRPr="00F94929">
          <w:rPr>
            <w:rFonts w:ascii="Arial" w:eastAsia="宋体" w:hAnsi="Arial" w:cs="Arial"/>
            <w:b/>
            <w:bCs/>
            <w:color w:val="101010"/>
            <w:kern w:val="0"/>
            <w:szCs w:val="21"/>
          </w:rPr>
          <w:t>3.1. Create project</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4" w:anchor="createmodel_ecoretools" w:history="1">
        <w:r w:rsidRPr="00F94929">
          <w:rPr>
            <w:rFonts w:ascii="Arial" w:eastAsia="宋体" w:hAnsi="Arial" w:cs="Arial"/>
            <w:b/>
            <w:bCs/>
            <w:color w:val="101010"/>
            <w:kern w:val="0"/>
            <w:szCs w:val="21"/>
          </w:rPr>
          <w:t>3.2. Create Ecore diagram</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5" w:anchor="createmodel_ecore" w:history="1">
        <w:r w:rsidRPr="00F94929">
          <w:rPr>
            <w:rFonts w:ascii="Arial" w:eastAsia="宋体" w:hAnsi="Arial" w:cs="Arial"/>
            <w:b/>
            <w:bCs/>
            <w:color w:val="101010"/>
            <w:kern w:val="0"/>
            <w:szCs w:val="21"/>
          </w:rPr>
          <w:t>3.3. View Ecore diagram</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6" w:anchor="createmodel_genmodel" w:history="1">
        <w:r w:rsidRPr="00F94929">
          <w:rPr>
            <w:rFonts w:ascii="Arial" w:eastAsia="宋体" w:hAnsi="Arial" w:cs="Arial"/>
            <w:b/>
            <w:bCs/>
            <w:color w:val="101010"/>
            <w:kern w:val="0"/>
            <w:szCs w:val="21"/>
          </w:rPr>
          <w:t>3.4. Create EMF Generator Model</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7" w:anchor="createmodel_package" w:history="1">
        <w:r w:rsidRPr="00F94929">
          <w:rPr>
            <w:rFonts w:ascii="Arial" w:eastAsia="宋体" w:hAnsi="Arial" w:cs="Arial"/>
            <w:b/>
            <w:bCs/>
            <w:color w:val="101010"/>
            <w:kern w:val="0"/>
            <w:szCs w:val="21"/>
          </w:rPr>
          <w:t>3.5. Set the package</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18" w:anchor="emfmodel" w:history="1">
        <w:r w:rsidRPr="00F94929">
          <w:rPr>
            <w:rFonts w:ascii="Arial" w:eastAsia="宋体" w:hAnsi="Arial" w:cs="Arial"/>
            <w:b/>
            <w:bCs/>
            <w:color w:val="101010"/>
            <w:kern w:val="0"/>
            <w:szCs w:val="21"/>
          </w:rPr>
          <w:t>4. Generating the domain classes</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19" w:anchor="emfmodel_code" w:history="1">
        <w:r w:rsidRPr="00F94929">
          <w:rPr>
            <w:rFonts w:ascii="Arial" w:eastAsia="宋体" w:hAnsi="Arial" w:cs="Arial"/>
            <w:b/>
            <w:bCs/>
            <w:color w:val="101010"/>
            <w:kern w:val="0"/>
            <w:szCs w:val="21"/>
          </w:rPr>
          <w:t>4.1. Generating Java code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0" w:anchor="emfmodel_codereview" w:history="1">
        <w:r w:rsidRPr="00F94929">
          <w:rPr>
            <w:rFonts w:ascii="Arial" w:eastAsia="宋体" w:hAnsi="Arial" w:cs="Arial"/>
            <w:b/>
            <w:bCs/>
            <w:color w:val="101010"/>
            <w:kern w:val="0"/>
            <w:szCs w:val="21"/>
          </w:rPr>
          <w:t>4.2. Review the generated code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1" w:anchor="emfmodel_update" w:history="1">
        <w:r w:rsidRPr="00F94929">
          <w:rPr>
            <w:rFonts w:ascii="Arial" w:eastAsia="宋体" w:hAnsi="Arial" w:cs="Arial"/>
            <w:b/>
            <w:bCs/>
            <w:color w:val="101010"/>
            <w:kern w:val="0"/>
            <w:szCs w:val="21"/>
          </w:rPr>
          <w:t>4.3. Updating the model</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22" w:anchor="emfeditor" w:history="1">
        <w:r w:rsidRPr="00F94929">
          <w:rPr>
            <w:rFonts w:ascii="Arial" w:eastAsia="宋体" w:hAnsi="Arial" w:cs="Arial"/>
            <w:b/>
            <w:bCs/>
            <w:color w:val="101010"/>
            <w:kern w:val="0"/>
            <w:szCs w:val="21"/>
          </w:rPr>
          <w:t>5. Create EMF Editor plug-ins</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3" w:anchor="emfeditor_generate" w:history="1">
        <w:r w:rsidRPr="00F94929">
          <w:rPr>
            <w:rFonts w:ascii="Arial" w:eastAsia="宋体" w:hAnsi="Arial" w:cs="Arial"/>
            <w:b/>
            <w:bCs/>
            <w:color w:val="101010"/>
            <w:kern w:val="0"/>
            <w:szCs w:val="21"/>
          </w:rPr>
          <w:t>5.1. Generating edit / editor code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4" w:anchor="emfeditor_run" w:history="1">
        <w:r w:rsidRPr="00F94929">
          <w:rPr>
            <w:rFonts w:ascii="Arial" w:eastAsia="宋体" w:hAnsi="Arial" w:cs="Arial"/>
            <w:b/>
            <w:bCs/>
            <w:color w:val="101010"/>
            <w:kern w:val="0"/>
            <w:szCs w:val="21"/>
          </w:rPr>
          <w:t>5.2. Run your plugins</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5" w:anchor="emfeditor_createmodel" w:history="1">
        <w:r w:rsidRPr="00F94929">
          <w:rPr>
            <w:rFonts w:ascii="Arial" w:eastAsia="宋体" w:hAnsi="Arial" w:cs="Arial"/>
            <w:b/>
            <w:bCs/>
            <w:color w:val="101010"/>
            <w:kern w:val="0"/>
            <w:szCs w:val="21"/>
          </w:rPr>
          <w:t>5.3. Create your model</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6" w:anchor="emfeditor_editmodel" w:history="1">
        <w:r w:rsidRPr="00F94929">
          <w:rPr>
            <w:rFonts w:ascii="Arial" w:eastAsia="宋体" w:hAnsi="Arial" w:cs="Arial"/>
            <w:b/>
            <w:bCs/>
            <w:color w:val="101010"/>
            <w:kern w:val="0"/>
            <w:szCs w:val="21"/>
          </w:rPr>
          <w:t>5.4. Edit your model</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27" w:anchor="javacode" w:history="1">
        <w:r w:rsidRPr="00F94929">
          <w:rPr>
            <w:rFonts w:ascii="Arial" w:eastAsia="宋体" w:hAnsi="Arial" w:cs="Arial"/>
            <w:b/>
            <w:bCs/>
            <w:color w:val="101010"/>
            <w:kern w:val="0"/>
            <w:szCs w:val="21"/>
          </w:rPr>
          <w:t>6. Using the model code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8" w:anchor="javacode_overview" w:history="1">
        <w:r w:rsidRPr="00F94929">
          <w:rPr>
            <w:rFonts w:ascii="Arial" w:eastAsia="宋体" w:hAnsi="Arial" w:cs="Arial"/>
            <w:b/>
            <w:bCs/>
            <w:color w:val="101010"/>
            <w:kern w:val="0"/>
            <w:szCs w:val="21"/>
          </w:rPr>
          <w:t>6.1. Overview</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29" w:anchor="javacode_usage" w:history="1">
        <w:r w:rsidRPr="00F94929">
          <w:rPr>
            <w:rFonts w:ascii="Arial" w:eastAsia="宋体" w:hAnsi="Arial" w:cs="Arial"/>
            <w:b/>
            <w:bCs/>
            <w:color w:val="101010"/>
            <w:kern w:val="0"/>
            <w:szCs w:val="21"/>
          </w:rPr>
          <w:t>6.2. Example</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0" w:anchor="javadoc" w:history="1">
        <w:r w:rsidRPr="00F94929">
          <w:rPr>
            <w:rFonts w:ascii="Arial" w:eastAsia="宋体" w:hAnsi="Arial" w:cs="Arial"/>
            <w:b/>
            <w:bCs/>
            <w:color w:val="101010"/>
            <w:kern w:val="0"/>
            <w:szCs w:val="21"/>
          </w:rPr>
          <w:t>7. Creating JavaDoc</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1" w:anchor="methods" w:history="1">
        <w:r w:rsidRPr="00F94929">
          <w:rPr>
            <w:rFonts w:ascii="Arial" w:eastAsia="宋体" w:hAnsi="Arial" w:cs="Arial"/>
            <w:b/>
            <w:bCs/>
            <w:color w:val="101010"/>
            <w:kern w:val="0"/>
            <w:szCs w:val="21"/>
          </w:rPr>
          <w:t>8. Generating methods</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2" w:anchor="inheritance" w:history="1">
        <w:r w:rsidRPr="00F94929">
          <w:rPr>
            <w:rFonts w:ascii="Arial" w:eastAsia="宋体" w:hAnsi="Arial" w:cs="Arial"/>
            <w:b/>
            <w:bCs/>
            <w:color w:val="101010"/>
            <w:kern w:val="0"/>
            <w:szCs w:val="21"/>
          </w:rPr>
          <w:t>9. Extending an EMF Ecore model (inheritance)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33" w:anchor="inheritance_overview" w:history="1">
        <w:r w:rsidRPr="00F94929">
          <w:rPr>
            <w:rFonts w:ascii="Arial" w:eastAsia="宋体" w:hAnsi="Arial" w:cs="Arial"/>
            <w:b/>
            <w:bCs/>
            <w:color w:val="101010"/>
            <w:kern w:val="0"/>
            <w:szCs w:val="21"/>
          </w:rPr>
          <w:t>9.1. Overview</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34" w:anchor="inheritance_example" w:history="1">
        <w:r w:rsidRPr="00F94929">
          <w:rPr>
            <w:rFonts w:ascii="Arial" w:eastAsia="宋体" w:hAnsi="Arial" w:cs="Arial"/>
            <w:b/>
            <w:bCs/>
            <w:color w:val="101010"/>
            <w:kern w:val="0"/>
            <w:szCs w:val="21"/>
          </w:rPr>
          <w:t>9.2. Example</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5" w:anchor="initialvalue" w:history="1">
        <w:r w:rsidRPr="00F94929">
          <w:rPr>
            <w:rFonts w:ascii="Arial" w:eastAsia="宋体" w:hAnsi="Arial" w:cs="Arial"/>
            <w:b/>
            <w:bCs/>
            <w:color w:val="101010"/>
            <w:kern w:val="0"/>
            <w:szCs w:val="21"/>
          </w:rPr>
          <w:t>10. Setting the empty string as default value</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6" w:anchor="nextsteps" w:history="1">
        <w:r w:rsidRPr="00F94929">
          <w:rPr>
            <w:rFonts w:ascii="Arial" w:eastAsia="宋体" w:hAnsi="Arial" w:cs="Arial"/>
            <w:b/>
            <w:bCs/>
            <w:color w:val="101010"/>
            <w:kern w:val="0"/>
            <w:szCs w:val="21"/>
          </w:rPr>
          <w:t>11. Next steps</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7" w:anchor="thankyou" w:history="1">
        <w:r w:rsidRPr="00F94929">
          <w:rPr>
            <w:rFonts w:ascii="Arial" w:eastAsia="宋体" w:hAnsi="Arial" w:cs="Arial"/>
            <w:b/>
            <w:bCs/>
            <w:color w:val="101010"/>
            <w:kern w:val="0"/>
            <w:szCs w:val="21"/>
          </w:rPr>
          <w:t>12. Thank you</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8" w:anchor="questions" w:history="1">
        <w:r w:rsidRPr="00F94929">
          <w:rPr>
            <w:rFonts w:ascii="Arial" w:eastAsia="宋体" w:hAnsi="Arial" w:cs="Arial"/>
            <w:b/>
            <w:bCs/>
            <w:color w:val="101010"/>
            <w:kern w:val="0"/>
            <w:szCs w:val="21"/>
          </w:rPr>
          <w:t>13. Questions and Discussion</w:t>
        </w:r>
      </w:hyperlink>
    </w:p>
    <w:p w:rsidR="00F94929" w:rsidRPr="00F94929" w:rsidRDefault="00F94929" w:rsidP="00F94929">
      <w:pPr>
        <w:widowControl/>
        <w:shd w:val="clear" w:color="auto" w:fill="F1F1F1"/>
        <w:jc w:val="left"/>
        <w:rPr>
          <w:rFonts w:ascii="Arial" w:eastAsia="宋体" w:hAnsi="Arial" w:cs="Arial"/>
          <w:color w:val="000000"/>
          <w:kern w:val="0"/>
          <w:szCs w:val="21"/>
        </w:rPr>
      </w:pPr>
      <w:hyperlink r:id="rId39" w:anchor="resources" w:history="1">
        <w:r w:rsidRPr="00F94929">
          <w:rPr>
            <w:rFonts w:ascii="Arial" w:eastAsia="宋体" w:hAnsi="Arial" w:cs="Arial"/>
            <w:b/>
            <w:bCs/>
            <w:color w:val="101010"/>
            <w:kern w:val="0"/>
            <w:szCs w:val="21"/>
          </w:rPr>
          <w:t>14. Links and Literature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40" w:anchor="sourcecode" w:history="1">
        <w:r w:rsidRPr="00F94929">
          <w:rPr>
            <w:rFonts w:ascii="Arial" w:eastAsia="宋体" w:hAnsi="Arial" w:cs="Arial"/>
            <w:b/>
            <w:bCs/>
            <w:color w:val="101010"/>
            <w:kern w:val="0"/>
            <w:szCs w:val="21"/>
          </w:rPr>
          <w:t>14.1. Source Code</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41" w:anchor="resources_emf" w:history="1">
        <w:r w:rsidRPr="00F94929">
          <w:rPr>
            <w:rFonts w:ascii="Arial" w:eastAsia="宋体" w:hAnsi="Arial" w:cs="Arial"/>
            <w:b/>
            <w:bCs/>
            <w:color w:val="101010"/>
            <w:kern w:val="0"/>
            <w:szCs w:val="21"/>
          </w:rPr>
          <w:t>14.2. EMF Resources</w:t>
        </w:r>
      </w:hyperlink>
    </w:p>
    <w:p w:rsidR="00F94929" w:rsidRPr="00F94929" w:rsidRDefault="00F94929" w:rsidP="00F94929">
      <w:pPr>
        <w:widowControl/>
        <w:shd w:val="clear" w:color="auto" w:fill="F1F1F1"/>
        <w:ind w:left="720"/>
        <w:jc w:val="left"/>
        <w:rPr>
          <w:rFonts w:ascii="Arial" w:eastAsia="宋体" w:hAnsi="Arial" w:cs="Arial"/>
          <w:color w:val="000000"/>
          <w:kern w:val="0"/>
          <w:szCs w:val="21"/>
        </w:rPr>
      </w:pPr>
      <w:hyperlink r:id="rId42" w:anchor="resources_general" w:history="1">
        <w:r w:rsidRPr="00F94929">
          <w:rPr>
            <w:rFonts w:ascii="Arial" w:eastAsia="宋体" w:hAnsi="Arial" w:cs="Arial"/>
            <w:b/>
            <w:bCs/>
            <w:color w:val="101010"/>
            <w:kern w:val="0"/>
            <w:szCs w:val="21"/>
          </w:rPr>
          <w:t>14.3. vogella Resources</w:t>
        </w:r>
      </w:hyperlink>
    </w:p>
    <w:p w:rsidR="00F94929" w:rsidRPr="00F94929" w:rsidRDefault="00F94929" w:rsidP="00F94929">
      <w:pPr>
        <w:widowControl/>
        <w:spacing w:before="300" w:line="360" w:lineRule="atLeast"/>
        <w:jc w:val="left"/>
        <w:outlineLvl w:val="1"/>
        <w:rPr>
          <w:rFonts w:ascii="Arial" w:eastAsia="宋体" w:hAnsi="Arial" w:cs="Arial"/>
          <w:b/>
          <w:bCs/>
          <w:color w:val="333333"/>
          <w:kern w:val="0"/>
          <w:sz w:val="45"/>
          <w:szCs w:val="45"/>
        </w:rPr>
      </w:pPr>
      <w:bookmarkStart w:id="2" w:name="intro"/>
      <w:bookmarkEnd w:id="2"/>
      <w:r w:rsidRPr="00F94929">
        <w:rPr>
          <w:rFonts w:ascii="Arial" w:eastAsia="宋体" w:hAnsi="Arial" w:cs="Arial"/>
          <w:b/>
          <w:bCs/>
          <w:color w:val="333333"/>
          <w:kern w:val="0"/>
          <w:sz w:val="45"/>
          <w:szCs w:val="45"/>
        </w:rPr>
        <w:t>1. Models and Eclipse EMF</w:t>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3" w:name="overview"/>
      <w:bookmarkEnd w:id="3"/>
      <w:r w:rsidRPr="00F94929">
        <w:rPr>
          <w:rFonts w:ascii="Arial" w:eastAsia="宋体" w:hAnsi="Arial" w:cs="Arial"/>
          <w:b/>
          <w:bCs/>
          <w:color w:val="333333"/>
          <w:kern w:val="0"/>
          <w:sz w:val="30"/>
          <w:szCs w:val="30"/>
        </w:rPr>
        <w:t>1.1. Data model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A data model, sometimes also called domain model, represents the data you want to work with. For example if you develop an online flight booking application you might model your domain model with objects like </w:t>
      </w:r>
      <w:r w:rsidRPr="00F94929">
        <w:rPr>
          <w:rFonts w:ascii="宋体" w:eastAsia="宋体" w:hAnsi="宋体" w:cs="宋体"/>
          <w:color w:val="000000"/>
          <w:kern w:val="0"/>
          <w:sz w:val="24"/>
          <w:szCs w:val="24"/>
        </w:rPr>
        <w:t>Person</w:t>
      </w:r>
      <w:r w:rsidRPr="00F94929">
        <w:rPr>
          <w:rFonts w:ascii="Arial" w:eastAsia="宋体" w:hAnsi="Arial" w:cs="Arial"/>
          <w:color w:val="000000"/>
          <w:kern w:val="0"/>
          <w:sz w:val="27"/>
          <w:szCs w:val="27"/>
        </w:rPr>
        <w:t>, </w:t>
      </w:r>
      <w:r w:rsidRPr="00F94929">
        <w:rPr>
          <w:rFonts w:ascii="宋体" w:eastAsia="宋体" w:hAnsi="宋体" w:cs="宋体"/>
          <w:color w:val="000000"/>
          <w:kern w:val="0"/>
          <w:sz w:val="24"/>
          <w:szCs w:val="24"/>
        </w:rPr>
        <w:t>Flight</w:t>
      </w:r>
      <w:r w:rsidRPr="00F94929">
        <w:rPr>
          <w:rFonts w:ascii="Arial" w:eastAsia="宋体" w:hAnsi="Arial" w:cs="Arial"/>
          <w:color w:val="000000"/>
          <w:kern w:val="0"/>
          <w:sz w:val="27"/>
          <w:szCs w:val="27"/>
        </w:rPr>
        <w:t>,</w:t>
      </w:r>
      <w:r w:rsidRPr="00F94929">
        <w:rPr>
          <w:rFonts w:ascii="宋体" w:eastAsia="宋体" w:hAnsi="宋体" w:cs="宋体"/>
          <w:color w:val="000000"/>
          <w:kern w:val="0"/>
          <w:sz w:val="24"/>
          <w:szCs w:val="24"/>
        </w:rPr>
        <w:t>Booking</w:t>
      </w:r>
      <w:r w:rsidRPr="00F94929">
        <w:rPr>
          <w:rFonts w:ascii="Arial" w:eastAsia="宋体" w:hAnsi="Arial" w:cs="Arial"/>
          <w:color w:val="000000"/>
          <w:kern w:val="0"/>
          <w:sz w:val="27"/>
          <w:szCs w:val="27"/>
        </w:rPr>
        <w:t xml:space="preserve"> etc. The general recommendation is to model your data model independent of the application logic. This approach leads to classes with almost no logic and a lot of </w:t>
      </w:r>
      <w:r w:rsidRPr="00F94929">
        <w:rPr>
          <w:rFonts w:ascii="Arial" w:eastAsia="宋体" w:hAnsi="Arial" w:cs="Arial"/>
          <w:color w:val="000000"/>
          <w:kern w:val="0"/>
          <w:sz w:val="27"/>
          <w:szCs w:val="27"/>
        </w:rPr>
        <w:lastRenderedPageBreak/>
        <w:t>properties, e.g. </w:t>
      </w:r>
      <w:r w:rsidRPr="00F94929">
        <w:rPr>
          <w:rFonts w:ascii="宋体" w:eastAsia="宋体" w:hAnsi="宋体" w:cs="宋体"/>
          <w:color w:val="000000"/>
          <w:kern w:val="0"/>
          <w:sz w:val="24"/>
          <w:szCs w:val="24"/>
        </w:rPr>
        <w:t>Person</w:t>
      </w:r>
      <w:r w:rsidRPr="00F94929">
        <w:rPr>
          <w:rFonts w:ascii="Arial" w:eastAsia="宋体" w:hAnsi="Arial" w:cs="Arial"/>
          <w:color w:val="000000"/>
          <w:kern w:val="0"/>
          <w:sz w:val="27"/>
          <w:szCs w:val="27"/>
        </w:rPr>
        <w:t> would have the properties</w:t>
      </w:r>
      <w:r w:rsidRPr="00F94929">
        <w:rPr>
          <w:rFonts w:ascii="Arial" w:eastAsia="宋体" w:hAnsi="Arial" w:cs="Arial"/>
          <w:i/>
          <w:iCs/>
          <w:color w:val="000000"/>
          <w:kern w:val="0"/>
          <w:sz w:val="27"/>
          <w:szCs w:val="27"/>
        </w:rPr>
        <w:t>firstName</w:t>
      </w:r>
      <w:r w:rsidRPr="00F94929">
        <w:rPr>
          <w:rFonts w:ascii="Arial" w:eastAsia="宋体" w:hAnsi="Arial" w:cs="Arial"/>
          <w:color w:val="000000"/>
          <w:kern w:val="0"/>
          <w:sz w:val="27"/>
          <w:szCs w:val="27"/>
        </w:rPr>
        <w:t>, </w:t>
      </w:r>
      <w:r w:rsidRPr="00F94929">
        <w:rPr>
          <w:rFonts w:ascii="Arial" w:eastAsia="宋体" w:hAnsi="Arial" w:cs="Arial"/>
          <w:i/>
          <w:iCs/>
          <w:color w:val="000000"/>
          <w:kern w:val="0"/>
          <w:sz w:val="27"/>
          <w:szCs w:val="27"/>
        </w:rPr>
        <w:t>lastName</w:t>
      </w:r>
      <w:r w:rsidRPr="00F94929">
        <w:rPr>
          <w:rFonts w:ascii="Arial" w:eastAsia="宋体" w:hAnsi="Arial" w:cs="Arial"/>
          <w:color w:val="000000"/>
          <w:kern w:val="0"/>
          <w:sz w:val="27"/>
          <w:szCs w:val="27"/>
        </w:rPr>
        <w:t>, </w:t>
      </w:r>
      <w:r w:rsidRPr="00F94929">
        <w:rPr>
          <w:rFonts w:ascii="Arial" w:eastAsia="宋体" w:hAnsi="Arial" w:cs="Arial"/>
          <w:i/>
          <w:iCs/>
          <w:color w:val="000000"/>
          <w:kern w:val="0"/>
          <w:sz w:val="27"/>
          <w:szCs w:val="27"/>
        </w:rPr>
        <w:t>Address</w:t>
      </w:r>
      <w:r w:rsidRPr="00F94929">
        <w:rPr>
          <w:rFonts w:ascii="Arial" w:eastAsia="宋体" w:hAnsi="Arial" w:cs="Arial"/>
          <w:color w:val="000000"/>
          <w:kern w:val="0"/>
          <w:sz w:val="27"/>
          <w:szCs w:val="27"/>
        </w:rPr>
        <w:t>, etc.</w:t>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4" w:name="emfoverview"/>
      <w:bookmarkEnd w:id="4"/>
      <w:r w:rsidRPr="00F94929">
        <w:rPr>
          <w:rFonts w:ascii="Arial" w:eastAsia="宋体" w:hAnsi="Arial" w:cs="Arial"/>
          <w:b/>
          <w:bCs/>
          <w:color w:val="333333"/>
          <w:kern w:val="0"/>
          <w:sz w:val="30"/>
          <w:szCs w:val="30"/>
        </w:rPr>
        <w:t>1.2. Eclipse EMF</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Eclipse EMF can be used to model your domain model. EMF has a distinction between the meta-model and the actual model. The meta-model describes the structure of the model. A model is then the instance of this meta-model. EMF provides a plugable framework to store the model information, the default uses XMI (XML Metadata Interchange) to persists the model definition.</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EMF allows to create the meta-model via different means, e.g. XMI, Java annotations, UML or an XML Schema. The following description will use the EMF tools directly to create a EMF model.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Once the EMF meta-model is specified you can generate the corresponding Java implementations classes from this model. EMF provides the possibility that the generated code can be safely extended by hand.</w:t>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5" w:name="intro_emfmodel"/>
      <w:bookmarkEnd w:id="5"/>
      <w:r w:rsidRPr="00F94929">
        <w:rPr>
          <w:rFonts w:ascii="Arial" w:eastAsia="宋体" w:hAnsi="Arial" w:cs="Arial"/>
          <w:b/>
          <w:bCs/>
          <w:color w:val="333333"/>
          <w:kern w:val="0"/>
          <w:sz w:val="30"/>
          <w:szCs w:val="30"/>
        </w:rPr>
        <w:t>1.3. Meta Models - Ecore and Genmodel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We said earlier that EMF has a meta-model. Actually EMF is based on two meta-models; the Ecore and the Genmodel model. The Ecore metamodel contains the information about the defined classes. The Genmodel contains additional information for the codegeneration, e.g. the path and file information. The genmodel contains also the control parameter how the code should be generated.</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The Ecore model allows to define different elements.</w:t>
      </w:r>
    </w:p>
    <w:p w:rsidR="00F94929" w:rsidRPr="00F94929" w:rsidRDefault="00F94929" w:rsidP="00F94929">
      <w:pPr>
        <w:widowControl/>
        <w:numPr>
          <w:ilvl w:val="0"/>
          <w:numId w:val="1"/>
        </w:numPr>
        <w:spacing w:before="100" w:beforeAutospacing="1" w:after="100" w:afterAutospacing="1" w:line="360" w:lineRule="atLeast"/>
        <w:ind w:left="870" w:right="150"/>
        <w:jc w:val="left"/>
        <w:rPr>
          <w:rFonts w:ascii="Arial" w:eastAsia="宋体" w:hAnsi="Arial" w:cs="Arial"/>
          <w:color w:val="000000"/>
          <w:kern w:val="0"/>
          <w:sz w:val="27"/>
          <w:szCs w:val="27"/>
        </w:rPr>
      </w:pPr>
      <w:r w:rsidRPr="00F94929">
        <w:rPr>
          <w:rFonts w:ascii="Arial" w:eastAsia="宋体" w:hAnsi="Arial" w:cs="Arial"/>
          <w:b/>
          <w:bCs/>
          <w:i/>
          <w:iCs/>
          <w:color w:val="000000"/>
          <w:kern w:val="0"/>
          <w:sz w:val="27"/>
          <w:szCs w:val="27"/>
        </w:rPr>
        <w:t>EClass</w:t>
      </w:r>
      <w:r w:rsidRPr="00F94929">
        <w:rPr>
          <w:rFonts w:ascii="Arial" w:eastAsia="宋体" w:hAnsi="Arial" w:cs="Arial"/>
          <w:color w:val="000000"/>
          <w:kern w:val="0"/>
          <w:sz w:val="27"/>
          <w:szCs w:val="27"/>
        </w:rPr>
        <w:t> : represents a class, with zero or more attributes and zero or more references.</w:t>
      </w:r>
    </w:p>
    <w:p w:rsidR="00F94929" w:rsidRPr="00F94929" w:rsidRDefault="00F94929" w:rsidP="00F94929">
      <w:pPr>
        <w:widowControl/>
        <w:numPr>
          <w:ilvl w:val="0"/>
          <w:numId w:val="1"/>
        </w:numPr>
        <w:spacing w:before="100" w:beforeAutospacing="1" w:after="100" w:afterAutospacing="1" w:line="360" w:lineRule="atLeast"/>
        <w:ind w:left="870" w:right="150"/>
        <w:jc w:val="left"/>
        <w:rPr>
          <w:rFonts w:ascii="Arial" w:eastAsia="宋体" w:hAnsi="Arial" w:cs="Arial"/>
          <w:color w:val="000000"/>
          <w:kern w:val="0"/>
          <w:sz w:val="27"/>
          <w:szCs w:val="27"/>
        </w:rPr>
      </w:pPr>
      <w:r w:rsidRPr="00F94929">
        <w:rPr>
          <w:rFonts w:ascii="Arial" w:eastAsia="宋体" w:hAnsi="Arial" w:cs="Arial"/>
          <w:b/>
          <w:bCs/>
          <w:i/>
          <w:iCs/>
          <w:color w:val="000000"/>
          <w:kern w:val="0"/>
          <w:sz w:val="27"/>
          <w:szCs w:val="27"/>
        </w:rPr>
        <w:t>EAttribute</w:t>
      </w:r>
      <w:r w:rsidRPr="00F94929">
        <w:rPr>
          <w:rFonts w:ascii="Arial" w:eastAsia="宋体" w:hAnsi="Arial" w:cs="Arial"/>
          <w:color w:val="000000"/>
          <w:kern w:val="0"/>
          <w:sz w:val="27"/>
          <w:szCs w:val="27"/>
        </w:rPr>
        <w:t> : represents an attribute which has a name and a type.</w:t>
      </w:r>
    </w:p>
    <w:p w:rsidR="00F94929" w:rsidRPr="00F94929" w:rsidRDefault="00F94929" w:rsidP="00F94929">
      <w:pPr>
        <w:widowControl/>
        <w:numPr>
          <w:ilvl w:val="0"/>
          <w:numId w:val="1"/>
        </w:numPr>
        <w:spacing w:before="100" w:beforeAutospacing="1" w:after="100" w:afterAutospacing="1" w:line="360" w:lineRule="atLeast"/>
        <w:ind w:left="870" w:right="150"/>
        <w:jc w:val="left"/>
        <w:rPr>
          <w:rFonts w:ascii="Arial" w:eastAsia="宋体" w:hAnsi="Arial" w:cs="Arial"/>
          <w:color w:val="000000"/>
          <w:kern w:val="0"/>
          <w:sz w:val="27"/>
          <w:szCs w:val="27"/>
        </w:rPr>
      </w:pPr>
      <w:r w:rsidRPr="00F94929">
        <w:rPr>
          <w:rFonts w:ascii="Arial" w:eastAsia="宋体" w:hAnsi="Arial" w:cs="Arial"/>
          <w:b/>
          <w:bCs/>
          <w:i/>
          <w:iCs/>
          <w:color w:val="000000"/>
          <w:kern w:val="0"/>
          <w:sz w:val="27"/>
          <w:szCs w:val="27"/>
        </w:rPr>
        <w:lastRenderedPageBreak/>
        <w:t>EReference</w:t>
      </w:r>
      <w:r w:rsidRPr="00F94929">
        <w:rPr>
          <w:rFonts w:ascii="Arial" w:eastAsia="宋体" w:hAnsi="Arial" w:cs="Arial"/>
          <w:color w:val="000000"/>
          <w:kern w:val="0"/>
          <w:sz w:val="27"/>
          <w:szCs w:val="27"/>
        </w:rPr>
        <w:t> : represents one end of an association between two classes. It has flag to indicate if it represent a containment and a reference class to which it points.</w:t>
      </w:r>
    </w:p>
    <w:p w:rsidR="00F94929" w:rsidRPr="00F94929" w:rsidRDefault="00F94929" w:rsidP="00F94929">
      <w:pPr>
        <w:widowControl/>
        <w:numPr>
          <w:ilvl w:val="0"/>
          <w:numId w:val="1"/>
        </w:numPr>
        <w:spacing w:before="100" w:beforeAutospacing="1" w:after="100" w:afterAutospacing="1" w:line="360" w:lineRule="atLeast"/>
        <w:ind w:left="870" w:right="150"/>
        <w:jc w:val="left"/>
        <w:rPr>
          <w:rFonts w:ascii="Arial" w:eastAsia="宋体" w:hAnsi="Arial" w:cs="Arial"/>
          <w:color w:val="000000"/>
          <w:kern w:val="0"/>
          <w:sz w:val="27"/>
          <w:szCs w:val="27"/>
        </w:rPr>
      </w:pPr>
      <w:r w:rsidRPr="00F94929">
        <w:rPr>
          <w:rFonts w:ascii="Arial" w:eastAsia="宋体" w:hAnsi="Arial" w:cs="Arial"/>
          <w:b/>
          <w:bCs/>
          <w:i/>
          <w:iCs/>
          <w:color w:val="000000"/>
          <w:kern w:val="0"/>
          <w:sz w:val="27"/>
          <w:szCs w:val="27"/>
        </w:rPr>
        <w:t>EDataType</w:t>
      </w:r>
      <w:r w:rsidRPr="00F94929">
        <w:rPr>
          <w:rFonts w:ascii="Arial" w:eastAsia="宋体" w:hAnsi="Arial" w:cs="Arial"/>
          <w:color w:val="000000"/>
          <w:kern w:val="0"/>
          <w:sz w:val="27"/>
          <w:szCs w:val="27"/>
        </w:rPr>
        <w:t> : represents the type of an attribute, e.g. int, float or java.util.Date</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The Ecore model shows a root object representing the whole model. This model has children which represents the packages, whose children represents the classes, while the children of the classes represents the attributes of these classes.</w:t>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6" w:name="emfadvantages"/>
      <w:bookmarkEnd w:id="6"/>
      <w:r w:rsidRPr="00F94929">
        <w:rPr>
          <w:rFonts w:ascii="Arial" w:eastAsia="宋体" w:hAnsi="Arial" w:cs="Arial"/>
          <w:b/>
          <w:bCs/>
          <w:color w:val="333333"/>
          <w:kern w:val="0"/>
          <w:sz w:val="30"/>
          <w:szCs w:val="30"/>
        </w:rPr>
        <w:t>1.4. Advantages of using EMF</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With EMF you make your domain model explicit which helps to provide clear visibility of the model. EMF also provides change notification functionality to the model in case of model changes. EMF will generate interfaces and factory to create your objects; therefore it helps you to keep your application clean from the individual implementaiton classes.</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Another advantages is that you can regenerate the Java code from the model at any point in time.</w:t>
      </w:r>
    </w:p>
    <w:p w:rsidR="00F94929" w:rsidRPr="00F94929" w:rsidRDefault="00F94929" w:rsidP="00F94929">
      <w:pPr>
        <w:widowControl/>
        <w:spacing w:before="300" w:line="360" w:lineRule="atLeast"/>
        <w:jc w:val="left"/>
        <w:outlineLvl w:val="1"/>
        <w:rPr>
          <w:rFonts w:ascii="Arial" w:eastAsia="宋体" w:hAnsi="Arial" w:cs="Arial"/>
          <w:b/>
          <w:bCs/>
          <w:color w:val="333333"/>
          <w:kern w:val="0"/>
          <w:sz w:val="45"/>
          <w:szCs w:val="45"/>
        </w:rPr>
      </w:pPr>
      <w:bookmarkStart w:id="7" w:name="emfinstallation"/>
      <w:bookmarkEnd w:id="7"/>
      <w:r w:rsidRPr="00F94929">
        <w:rPr>
          <w:rFonts w:ascii="Arial" w:eastAsia="宋体" w:hAnsi="Arial" w:cs="Arial"/>
          <w:b/>
          <w:bCs/>
          <w:color w:val="333333"/>
          <w:kern w:val="0"/>
          <w:sz w:val="45"/>
          <w:szCs w:val="45"/>
        </w:rPr>
        <w:t>2. Installation</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Install EMF via the </w:t>
      </w:r>
      <w:hyperlink r:id="rId43" w:anchor="updatemanager" w:tgtFrame="_top" w:history="1">
        <w:r w:rsidRPr="00F94929">
          <w:rPr>
            <w:rFonts w:ascii="Arial" w:eastAsia="宋体" w:hAnsi="Arial" w:cs="Arial"/>
            <w:b/>
            <w:bCs/>
            <w:color w:val="101010"/>
            <w:kern w:val="0"/>
            <w:sz w:val="27"/>
            <w:szCs w:val="27"/>
            <w:u w:val="single"/>
          </w:rPr>
          <w:t>Eclipse Update manager </w:t>
        </w:r>
      </w:hyperlink>
      <w:r w:rsidRPr="00F94929">
        <w:rPr>
          <w:rFonts w:ascii="Arial" w:eastAsia="宋体" w:hAnsi="Arial" w:cs="Arial"/>
          <w:color w:val="000000"/>
          <w:kern w:val="0"/>
          <w:sz w:val="27"/>
          <w:szCs w:val="27"/>
        </w:rPr>
        <w:t>. Select </w:t>
      </w:r>
      <w:r w:rsidRPr="00F94929">
        <w:rPr>
          <w:rFonts w:ascii="Arial" w:eastAsia="宋体" w:hAnsi="Arial" w:cs="Arial"/>
          <w:i/>
          <w:iCs/>
          <w:color w:val="000000"/>
          <w:kern w:val="0"/>
          <w:sz w:val="27"/>
          <w:szCs w:val="27"/>
        </w:rPr>
        <w:t>Modeling</w:t>
      </w:r>
      <w:r w:rsidRPr="00F94929">
        <w:rPr>
          <w:rFonts w:ascii="Arial" w:eastAsia="宋体" w:hAnsi="Arial" w:cs="Arial"/>
          <w:color w:val="000000"/>
          <w:kern w:val="0"/>
          <w:sz w:val="27"/>
          <w:szCs w:val="27"/>
        </w:rPr>
        <w:t> and install </w:t>
      </w:r>
      <w:r w:rsidRPr="00F94929">
        <w:rPr>
          <w:rFonts w:ascii="Arial" w:eastAsia="宋体" w:hAnsi="Arial" w:cs="Arial"/>
          <w:i/>
          <w:iCs/>
          <w:color w:val="000000"/>
          <w:kern w:val="0"/>
          <w:sz w:val="27"/>
          <w:szCs w:val="27"/>
        </w:rPr>
        <w:t>EMF - Eclipse Modeling Framework SDK </w:t>
      </w:r>
      <w:r w:rsidRPr="00F94929">
        <w:rPr>
          <w:rFonts w:ascii="Arial" w:eastAsia="宋体" w:hAnsi="Arial" w:cs="Arial"/>
          <w:color w:val="000000"/>
          <w:kern w:val="0"/>
          <w:sz w:val="27"/>
          <w:szCs w:val="27"/>
        </w:rPr>
        <w:t>. Also select the </w:t>
      </w:r>
      <w:r w:rsidRPr="00F94929">
        <w:rPr>
          <w:rFonts w:ascii="Arial" w:eastAsia="宋体" w:hAnsi="Arial" w:cs="Arial"/>
          <w:i/>
          <w:iCs/>
          <w:color w:val="000000"/>
          <w:kern w:val="0"/>
          <w:sz w:val="27"/>
          <w:szCs w:val="27"/>
        </w:rPr>
        <w:t>Ecore Tools SDK</w:t>
      </w:r>
      <w:r w:rsidRPr="00F94929">
        <w:rPr>
          <w:rFonts w:ascii="Arial" w:eastAsia="宋体" w:hAnsi="Arial" w:cs="Arial"/>
          <w:color w:val="000000"/>
          <w:kern w:val="0"/>
          <w:sz w:val="27"/>
          <w:szCs w:val="27"/>
        </w:rPr>
        <w:t> these will allow you to models based on diagrams.</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743450" cy="1143000"/>
            <wp:effectExtent l="0" t="0" r="0" b="0"/>
            <wp:docPr id="41" name="图片 41" descr="http://www.vogella.com/articles/EclipseEMF/images/xinstall10.gif.pagespeed.ic.34bcropS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ogella.com/articles/EclipseEMF/images/xinstall10.gif.pagespeed.ic.34bcropS8U.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3450" cy="1143000"/>
                    </a:xfrm>
                    <a:prstGeom prst="rect">
                      <a:avLst/>
                    </a:prstGeom>
                    <a:noFill/>
                    <a:ln>
                      <a:noFill/>
                    </a:ln>
                  </pic:spPr>
                </pic:pic>
              </a:graphicData>
            </a:graphic>
          </wp:inline>
        </w:drawing>
      </w:r>
    </w:p>
    <w:p w:rsidR="00F94929" w:rsidRPr="00F94929" w:rsidRDefault="00F94929" w:rsidP="00F94929">
      <w:pPr>
        <w:widowControl/>
        <w:spacing w:before="300" w:line="360" w:lineRule="atLeast"/>
        <w:jc w:val="left"/>
        <w:outlineLvl w:val="1"/>
        <w:rPr>
          <w:rFonts w:ascii="Arial" w:eastAsia="宋体" w:hAnsi="Arial" w:cs="Arial"/>
          <w:b/>
          <w:bCs/>
          <w:color w:val="333333"/>
          <w:kern w:val="0"/>
          <w:sz w:val="45"/>
          <w:szCs w:val="45"/>
        </w:rPr>
      </w:pPr>
      <w:bookmarkStart w:id="8" w:name="createmodel"/>
      <w:bookmarkEnd w:id="8"/>
      <w:r w:rsidRPr="00F94929">
        <w:rPr>
          <w:rFonts w:ascii="Arial" w:eastAsia="宋体" w:hAnsi="Arial" w:cs="Arial"/>
          <w:b/>
          <w:bCs/>
          <w:color w:val="333333"/>
          <w:kern w:val="0"/>
          <w:sz w:val="45"/>
          <w:szCs w:val="45"/>
        </w:rPr>
        <w:t>3. Define EMF model</w:t>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9" w:name="createmodel_project"/>
      <w:bookmarkEnd w:id="9"/>
      <w:r w:rsidRPr="00F94929">
        <w:rPr>
          <w:rFonts w:ascii="Arial" w:eastAsia="宋体" w:hAnsi="Arial" w:cs="Arial"/>
          <w:b/>
          <w:bCs/>
          <w:color w:val="333333"/>
          <w:kern w:val="0"/>
          <w:sz w:val="30"/>
          <w:szCs w:val="30"/>
        </w:rPr>
        <w:lastRenderedPageBreak/>
        <w:t>3.1. Create project</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Create a new project called </w:t>
      </w:r>
      <w:r w:rsidRPr="00F94929">
        <w:rPr>
          <w:rFonts w:ascii="Arial" w:eastAsia="宋体" w:hAnsi="Arial" w:cs="Arial"/>
          <w:i/>
          <w:iCs/>
          <w:color w:val="000000"/>
          <w:kern w:val="0"/>
          <w:sz w:val="27"/>
          <w:szCs w:val="27"/>
        </w:rPr>
        <w:t>de.vogella.emf.webpage.model</w:t>
      </w:r>
      <w:r w:rsidRPr="00F94929">
        <w:rPr>
          <w:rFonts w:ascii="Arial" w:eastAsia="宋体" w:hAnsi="Arial" w:cs="Arial"/>
          <w:color w:val="000000"/>
          <w:kern w:val="0"/>
          <w:sz w:val="27"/>
          <w:szCs w:val="27"/>
        </w:rPr>
        <w:t> via </w:t>
      </w:r>
      <w:r w:rsidRPr="00F94929">
        <w:rPr>
          <w:rFonts w:ascii="Arial" w:eastAsia="宋体" w:hAnsi="Arial" w:cs="Arial"/>
          <w:i/>
          <w:iCs/>
          <w:color w:val="000000"/>
          <w:kern w:val="0"/>
          <w:sz w:val="27"/>
          <w:szCs w:val="27"/>
        </w:rPr>
        <w:t>File</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New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Project...</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Eclipse Modeling Framework</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Empty EMF Project </w:t>
      </w:r>
      <w:r w:rsidRPr="00F94929">
        <w:rPr>
          <w:rFonts w:ascii="Arial" w:eastAsia="宋体" w:hAnsi="Arial" w:cs="Arial"/>
          <w:color w:val="000000"/>
          <w:kern w:val="0"/>
          <w:sz w:val="27"/>
          <w:szCs w:val="27"/>
        </w:rPr>
        <w:t>.</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743450" cy="4733925"/>
            <wp:effectExtent l="0" t="0" r="0" b="9525"/>
            <wp:docPr id="40" name="图片 40" descr="http://www.vogella.com/articles/EclipseEMF/images/xmodel10.gif.pagespeed.ic.5WTpjo5w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gella.com/articles/EclipseEMF/images/xmodel10.gif.pagespeed.ic.5WTpjo5wT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3450" cy="4733925"/>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10" w:name="createmodel_ecoretools"/>
      <w:bookmarkEnd w:id="10"/>
      <w:r w:rsidRPr="00F94929">
        <w:rPr>
          <w:rFonts w:ascii="Arial" w:eastAsia="宋体" w:hAnsi="Arial" w:cs="Arial"/>
          <w:b/>
          <w:bCs/>
          <w:color w:val="333333"/>
          <w:kern w:val="0"/>
          <w:sz w:val="30"/>
          <w:szCs w:val="30"/>
        </w:rPr>
        <w:t>3.2. Create Ecore diagram</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Select the </w:t>
      </w:r>
      <w:r w:rsidRPr="00F94929">
        <w:rPr>
          <w:rFonts w:ascii="宋体" w:eastAsia="宋体" w:hAnsi="宋体" w:cs="宋体"/>
          <w:i/>
          <w:iCs/>
          <w:color w:val="000000"/>
          <w:kern w:val="0"/>
          <w:sz w:val="24"/>
          <w:szCs w:val="24"/>
        </w:rPr>
        <w:t>model</w:t>
      </w:r>
      <w:r w:rsidRPr="00F94929">
        <w:rPr>
          <w:rFonts w:ascii="Arial" w:eastAsia="宋体" w:hAnsi="Arial" w:cs="Arial"/>
          <w:color w:val="000000"/>
          <w:kern w:val="0"/>
          <w:sz w:val="27"/>
          <w:szCs w:val="27"/>
        </w:rPr>
        <w:t> folder, right-click on it and select </w:t>
      </w:r>
      <w:r w:rsidRPr="00F94929">
        <w:rPr>
          <w:rFonts w:ascii="Arial" w:eastAsia="宋体" w:hAnsi="Arial" w:cs="Arial"/>
          <w:i/>
          <w:iCs/>
          <w:color w:val="000000"/>
          <w:kern w:val="0"/>
          <w:sz w:val="27"/>
          <w:szCs w:val="27"/>
        </w:rPr>
        <w:t>New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Other...</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Ecore Tools</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Ecore Diagram</w:t>
      </w:r>
      <w:r w:rsidRPr="00F94929">
        <w:rPr>
          <w:rFonts w:ascii="Arial" w:eastAsia="宋体" w:hAnsi="Arial" w:cs="Arial"/>
          <w:color w:val="000000"/>
          <w:kern w:val="0"/>
          <w:sz w:val="27"/>
          <w:szCs w:val="27"/>
        </w:rPr>
        <w:t>.</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4248150" cy="3295650"/>
            <wp:effectExtent l="0" t="0" r="0" b="0"/>
            <wp:docPr id="39" name="图片 39" descr="http://www.vogella.com/articles/EclipseEMF/images/xmodel20.gif.pagespeed.ic.1mxK-xDy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ogella.com/articles/EclipseEMF/images/xmodel20.gif.pagespeed.ic.1mxK-xDyZ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48150" cy="329565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Enter </w:t>
      </w:r>
      <w:r w:rsidRPr="00F94929">
        <w:rPr>
          <w:rFonts w:ascii="宋体" w:eastAsia="宋体" w:hAnsi="宋体" w:cs="宋体"/>
          <w:i/>
          <w:iCs/>
          <w:color w:val="000000"/>
          <w:kern w:val="0"/>
          <w:sz w:val="24"/>
          <w:szCs w:val="24"/>
        </w:rPr>
        <w:t>webpage.ecore</w:t>
      </w:r>
      <w:r w:rsidRPr="00F94929">
        <w:rPr>
          <w:rFonts w:ascii="Arial" w:eastAsia="宋体" w:hAnsi="Arial" w:cs="Arial"/>
          <w:color w:val="000000"/>
          <w:kern w:val="0"/>
          <w:sz w:val="27"/>
          <w:szCs w:val="27"/>
        </w:rPr>
        <w:t> as the </w:t>
      </w:r>
      <w:r w:rsidRPr="00F94929">
        <w:rPr>
          <w:rFonts w:ascii="宋体" w:eastAsia="宋体" w:hAnsi="宋体" w:cs="宋体"/>
          <w:i/>
          <w:iCs/>
          <w:color w:val="000000"/>
          <w:kern w:val="0"/>
          <w:sz w:val="24"/>
          <w:szCs w:val="24"/>
        </w:rPr>
        <w:t>Domain File Name</w:t>
      </w:r>
      <w:r w:rsidRPr="00F94929">
        <w:rPr>
          <w:rFonts w:ascii="Arial" w:eastAsia="宋体" w:hAnsi="Arial" w:cs="Arial"/>
          <w:color w:val="000000"/>
          <w:kern w:val="0"/>
          <w:sz w:val="27"/>
          <w:szCs w:val="27"/>
        </w:rPr>
        <w:t> parameter.</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4248150" cy="5000625"/>
            <wp:effectExtent l="0" t="0" r="0" b="9525"/>
            <wp:docPr id="38" name="图片 38" descr="http://www.vogella.com/articles/EclipseEMF/images/xmodel30.gif.pagespeed.ic.2trShImH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ogella.com/articles/EclipseEMF/images/xmodel30.gif.pagespeed.ic.2trShImHiY.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48150" cy="50006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This should open a visual editor for creating EMF models.</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143500" cy="4648200"/>
            <wp:effectExtent l="0" t="0" r="0" b="0"/>
            <wp:docPr id="37" name="图片 37" descr="http://www.vogella.com/articles/EclipseEMF/images/xmodel40.gif.pagespeed.ic.9_r9A5I2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ogella.com/articles/EclipseEMF/images/xmodel40.gif.pagespeed.ic.9_r9A5I20X.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43500" cy="464820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Open the </w:t>
      </w:r>
      <w:r w:rsidRPr="00F94929">
        <w:rPr>
          <w:rFonts w:ascii="Arial" w:eastAsia="宋体" w:hAnsi="Arial" w:cs="Arial"/>
          <w:i/>
          <w:iCs/>
          <w:color w:val="000000"/>
          <w:kern w:val="0"/>
          <w:sz w:val="27"/>
          <w:szCs w:val="27"/>
        </w:rPr>
        <w:t>Properties</w:t>
      </w:r>
      <w:r w:rsidRPr="00F94929">
        <w:rPr>
          <w:rFonts w:ascii="Arial" w:eastAsia="宋体" w:hAnsi="Arial" w:cs="Arial"/>
          <w:color w:val="000000"/>
          <w:kern w:val="0"/>
          <w:sz w:val="27"/>
          <w:szCs w:val="27"/>
        </w:rPr>
        <w:t> view via the menu </w:t>
      </w:r>
      <w:r w:rsidRPr="00F94929">
        <w:rPr>
          <w:rFonts w:ascii="Arial" w:eastAsia="宋体" w:hAnsi="Arial" w:cs="Arial"/>
          <w:i/>
          <w:iCs/>
          <w:color w:val="000000"/>
          <w:kern w:val="0"/>
          <w:sz w:val="27"/>
          <w:szCs w:val="27"/>
        </w:rPr>
        <w:t>Window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Show View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Other...</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Properties</w:t>
      </w:r>
      <w:r w:rsidRPr="00F94929">
        <w:rPr>
          <w:rFonts w:ascii="Arial" w:eastAsia="宋体" w:hAnsi="Arial" w:cs="Arial"/>
          <w:color w:val="000000"/>
          <w:kern w:val="0"/>
          <w:sz w:val="27"/>
          <w:szCs w:val="27"/>
        </w:rPr>
        <w:t>. This view allows you to modify the attributes of your model elements.</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Click on EClass and click into the editor to create a new class. Create the </w:t>
      </w:r>
      <w:r w:rsidRPr="00F94929">
        <w:rPr>
          <w:rFonts w:ascii="宋体" w:eastAsia="宋体" w:hAnsi="宋体" w:cs="宋体"/>
          <w:color w:val="000000"/>
          <w:kern w:val="0"/>
          <w:sz w:val="24"/>
          <w:szCs w:val="24"/>
        </w:rPr>
        <w:t>MyWeb</w:t>
      </w:r>
      <w:r w:rsidRPr="00F94929">
        <w:rPr>
          <w:rFonts w:ascii="Arial" w:eastAsia="宋体" w:hAnsi="Arial" w:cs="Arial"/>
          <w:color w:val="000000"/>
          <w:kern w:val="0"/>
          <w:sz w:val="27"/>
          <w:szCs w:val="27"/>
        </w:rPr>
        <w:t>, </w:t>
      </w:r>
      <w:r w:rsidRPr="00F94929">
        <w:rPr>
          <w:rFonts w:ascii="宋体" w:eastAsia="宋体" w:hAnsi="宋体" w:cs="宋体"/>
          <w:color w:val="000000"/>
          <w:kern w:val="0"/>
          <w:sz w:val="24"/>
          <w:szCs w:val="24"/>
        </w:rPr>
        <w:t>Webpage</w:t>
      </w:r>
      <w:r w:rsidRPr="00F94929">
        <w:rPr>
          <w:rFonts w:ascii="Arial" w:eastAsia="宋体" w:hAnsi="Arial" w:cs="Arial"/>
          <w:color w:val="000000"/>
          <w:kern w:val="0"/>
          <w:sz w:val="27"/>
          <w:szCs w:val="27"/>
        </w:rPr>
        <w:t>, </w:t>
      </w:r>
      <w:r w:rsidRPr="00F94929">
        <w:rPr>
          <w:rFonts w:ascii="宋体" w:eastAsia="宋体" w:hAnsi="宋体" w:cs="宋体"/>
          <w:color w:val="000000"/>
          <w:kern w:val="0"/>
          <w:sz w:val="24"/>
          <w:szCs w:val="24"/>
        </w:rPr>
        <w:t>Category</w:t>
      </w:r>
      <w:r w:rsidRPr="00F94929">
        <w:rPr>
          <w:rFonts w:ascii="Arial" w:eastAsia="宋体" w:hAnsi="Arial" w:cs="Arial"/>
          <w:color w:val="000000"/>
          <w:kern w:val="0"/>
          <w:sz w:val="27"/>
          <w:szCs w:val="27"/>
        </w:rPr>
        <w:t> and </w:t>
      </w:r>
      <w:r w:rsidRPr="00F94929">
        <w:rPr>
          <w:rFonts w:ascii="宋体" w:eastAsia="宋体" w:hAnsi="宋体" w:cs="宋体"/>
          <w:color w:val="000000"/>
          <w:kern w:val="0"/>
          <w:sz w:val="24"/>
          <w:szCs w:val="24"/>
        </w:rPr>
        <w:t>Article</w:t>
      </w:r>
      <w:r w:rsidRPr="00F94929">
        <w:rPr>
          <w:rFonts w:ascii="Arial" w:eastAsia="宋体" w:hAnsi="Arial" w:cs="Arial"/>
          <w:color w:val="000000"/>
          <w:kern w:val="0"/>
          <w:sz w:val="27"/>
          <w:szCs w:val="27"/>
        </w:rPr>
        <w:t>EClasses.</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3409950" cy="3933825"/>
            <wp:effectExtent l="0" t="0" r="0" b="9525"/>
            <wp:docPr id="36" name="图片 36" descr="http://www.vogella.com/articles/EclipseEMF/images/xmodel50.png.pagespeed.ic.XslT2hZK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ogella.com/articles/EclipseEMF/images/xmodel50.png.pagespeed.ic.XslT2hZKm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9950" cy="39338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Use the </w:t>
      </w:r>
      <w:r w:rsidRPr="00F94929">
        <w:rPr>
          <w:rFonts w:ascii="Arial" w:eastAsia="宋体" w:hAnsi="Arial" w:cs="Arial"/>
          <w:i/>
          <w:iCs/>
          <w:color w:val="000000"/>
          <w:kern w:val="0"/>
          <w:sz w:val="27"/>
          <w:szCs w:val="27"/>
        </w:rPr>
        <w:t>EAttribute</w:t>
      </w:r>
      <w:r w:rsidRPr="00F94929">
        <w:rPr>
          <w:rFonts w:ascii="Arial" w:eastAsia="宋体" w:hAnsi="Arial" w:cs="Arial"/>
          <w:color w:val="000000"/>
          <w:kern w:val="0"/>
          <w:sz w:val="27"/>
          <w:szCs w:val="27"/>
        </w:rPr>
        <w:t> node to assign to each object the atttribute called </w:t>
      </w:r>
      <w:r w:rsidRPr="00F94929">
        <w:rPr>
          <w:rFonts w:ascii="宋体" w:eastAsia="宋体" w:hAnsi="宋体" w:cs="宋体"/>
          <w:i/>
          <w:iCs/>
          <w:color w:val="000000"/>
          <w:kern w:val="0"/>
          <w:sz w:val="24"/>
          <w:szCs w:val="24"/>
        </w:rPr>
        <w:t>name</w:t>
      </w:r>
      <w:r w:rsidRPr="00F94929">
        <w:rPr>
          <w:rFonts w:ascii="Arial" w:eastAsia="宋体" w:hAnsi="Arial" w:cs="Arial"/>
          <w:color w:val="000000"/>
          <w:kern w:val="0"/>
          <w:sz w:val="27"/>
          <w:szCs w:val="27"/>
        </w:rPr>
        <w:t>. This attribute should have the </w:t>
      </w:r>
      <w:r w:rsidRPr="00F94929">
        <w:rPr>
          <w:rFonts w:ascii="宋体" w:eastAsia="宋体" w:hAnsi="宋体" w:cs="宋体"/>
          <w:color w:val="000000"/>
          <w:kern w:val="0"/>
          <w:sz w:val="24"/>
          <w:szCs w:val="24"/>
        </w:rPr>
        <w:t>EString</w:t>
      </w:r>
      <w:r w:rsidRPr="00F94929">
        <w:rPr>
          <w:rFonts w:ascii="Arial" w:eastAsia="宋体" w:hAnsi="Arial" w:cs="Arial"/>
          <w:color w:val="000000"/>
          <w:kern w:val="0"/>
          <w:sz w:val="27"/>
          <w:szCs w:val="27"/>
        </w:rPr>
        <w:t>type.</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010150" cy="3933825"/>
            <wp:effectExtent l="0" t="0" r="0" b="9525"/>
            <wp:docPr id="35" name="图片 35" descr="http://www.vogella.com/articles/EclipseEMF/images/xmodel60.gif.pagespeed.ic.y4V_TmGKK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ogella.com/articles/EclipseEMF/images/xmodel60.gif.pagespeed.ic.y4V_TmGKKz.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10150" cy="3933825"/>
                    </a:xfrm>
                    <a:prstGeom prst="rect">
                      <a:avLst/>
                    </a:prstGeom>
                    <a:noFill/>
                    <a:ln>
                      <a:noFill/>
                    </a:ln>
                  </pic:spPr>
                </pic:pic>
              </a:graphicData>
            </a:graphic>
          </wp:inline>
        </w:drawing>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7877175" cy="1781175"/>
            <wp:effectExtent l="0" t="0" r="9525" b="9525"/>
            <wp:docPr id="34" name="图片 34" descr="http://www.vogella.com/articles/EclipseEMF/images/xmodel70.gif.pagespeed.ic.CpTN__9a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ogella.com/articles/EclipseEMF/images/xmodel70.gif.pagespeed.ic.CpTN__9aW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77175" cy="178117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Add the </w:t>
      </w:r>
      <w:r w:rsidRPr="00F94929">
        <w:rPr>
          <w:rFonts w:ascii="宋体" w:eastAsia="宋体" w:hAnsi="宋体" w:cs="宋体"/>
          <w:i/>
          <w:iCs/>
          <w:color w:val="000000"/>
          <w:kern w:val="0"/>
          <w:sz w:val="24"/>
          <w:szCs w:val="24"/>
        </w:rPr>
        <w:t>title</w:t>
      </w:r>
      <w:r w:rsidRPr="00F94929">
        <w:rPr>
          <w:rFonts w:ascii="Arial" w:eastAsia="宋体" w:hAnsi="Arial" w:cs="Arial"/>
          <w:color w:val="000000"/>
          <w:kern w:val="0"/>
          <w:sz w:val="27"/>
          <w:szCs w:val="27"/>
        </w:rPr>
        <w:t>, </w:t>
      </w:r>
      <w:r w:rsidRPr="00F94929">
        <w:rPr>
          <w:rFonts w:ascii="宋体" w:eastAsia="宋体" w:hAnsi="宋体" w:cs="宋体"/>
          <w:i/>
          <w:iCs/>
          <w:color w:val="000000"/>
          <w:kern w:val="0"/>
          <w:sz w:val="24"/>
          <w:szCs w:val="24"/>
        </w:rPr>
        <w:t>description</w:t>
      </w:r>
      <w:r w:rsidRPr="00F94929">
        <w:rPr>
          <w:rFonts w:ascii="Arial" w:eastAsia="宋体" w:hAnsi="Arial" w:cs="Arial"/>
          <w:color w:val="000000"/>
          <w:kern w:val="0"/>
          <w:sz w:val="27"/>
          <w:szCs w:val="27"/>
        </w:rPr>
        <w:t> and </w:t>
      </w:r>
      <w:r w:rsidRPr="00F94929">
        <w:rPr>
          <w:rFonts w:ascii="宋体" w:eastAsia="宋体" w:hAnsi="宋体" w:cs="宋体"/>
          <w:i/>
          <w:iCs/>
          <w:color w:val="000000"/>
          <w:kern w:val="0"/>
          <w:sz w:val="24"/>
          <w:szCs w:val="24"/>
        </w:rPr>
        <w:t>keywords</w:t>
      </w:r>
      <w:r w:rsidRPr="00F94929">
        <w:rPr>
          <w:rFonts w:ascii="Arial" w:eastAsia="宋体" w:hAnsi="Arial" w:cs="Arial"/>
          <w:color w:val="000000"/>
          <w:kern w:val="0"/>
          <w:sz w:val="27"/>
          <w:szCs w:val="27"/>
        </w:rPr>
        <w:t> attributes to the </w:t>
      </w:r>
      <w:r w:rsidRPr="00F94929">
        <w:rPr>
          <w:rFonts w:ascii="Arial" w:eastAsia="宋体" w:hAnsi="Arial" w:cs="Arial"/>
          <w:i/>
          <w:iCs/>
          <w:color w:val="000000"/>
          <w:kern w:val="0"/>
          <w:sz w:val="27"/>
          <w:szCs w:val="27"/>
        </w:rPr>
        <w:t>MyWeb</w:t>
      </w:r>
      <w:r w:rsidRPr="00F94929">
        <w:rPr>
          <w:rFonts w:ascii="Arial" w:eastAsia="宋体" w:hAnsi="Arial" w:cs="Arial"/>
          <w:color w:val="000000"/>
          <w:kern w:val="0"/>
          <w:sz w:val="27"/>
          <w:szCs w:val="27"/>
        </w:rPr>
        <w:t> and </w:t>
      </w:r>
      <w:r w:rsidRPr="00F94929">
        <w:rPr>
          <w:rFonts w:ascii="Arial" w:eastAsia="宋体" w:hAnsi="Arial" w:cs="Arial"/>
          <w:i/>
          <w:iCs/>
          <w:color w:val="000000"/>
          <w:kern w:val="0"/>
          <w:sz w:val="27"/>
          <w:szCs w:val="27"/>
        </w:rPr>
        <w:t>Webpage</w:t>
      </w:r>
      <w:r w:rsidRPr="00F94929">
        <w:rPr>
          <w:rFonts w:ascii="Arial" w:eastAsia="宋体" w:hAnsi="Arial" w:cs="Arial"/>
          <w:color w:val="000000"/>
          <w:kern w:val="0"/>
          <w:sz w:val="27"/>
          <w:szCs w:val="27"/>
        </w:rPr>
        <w:t> model elements.</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1762125" cy="3876675"/>
            <wp:effectExtent l="0" t="0" r="9525" b="9525"/>
            <wp:docPr id="33" name="图片 33" descr="http://www.vogella.com/articles/EclipseEMF/images/xmodel80.gif.pagespeed.ic.fwSrwfvB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vogella.com/articles/EclipseEMF/images/xmodel80.gif.pagespeed.ic.fwSrwfvBb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62125" cy="387667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We want to use the data type calendar in our model. Select "EDataType" and give it the name "calendar" and type "java.util.Calendar". Add the EAttribute "created" to "Article" and use your new type.</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714750" cy="942975"/>
            <wp:effectExtent l="0" t="0" r="0" b="9525"/>
            <wp:docPr id="32" name="图片 32" descr="http://www.vogella.com/articles/EclipseEMF/images/xmodel82.png.pagespeed.ic.m1KfCmqs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vogella.com/articles/EclipseEMF/images/xmodel82.png.pagespeed.ic.m1KfCmqs5T.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14750" cy="94297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Select EReferences and create an arrow similar to the following picture. Make sure the upper bound is set to "*" and that the "Is Containment" property is flagged.</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314950" cy="5514975"/>
            <wp:effectExtent l="0" t="0" r="0" b="9525"/>
            <wp:docPr id="31" name="图片 31" descr="http://www.vogella.com/articles/EclipseEMF/images/xmodel90.png.pagespeed.ic.oraUCmlf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vogella.com/articles/EclipseEMF/images/xmodel90.png.pagespeed.ic.oraUCmlfMy.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14950" cy="5514975"/>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11" w:name="createmodel_ecore"/>
      <w:bookmarkEnd w:id="11"/>
      <w:r w:rsidRPr="00F94929">
        <w:rPr>
          <w:rFonts w:ascii="Arial" w:eastAsia="宋体" w:hAnsi="Arial" w:cs="Arial"/>
          <w:b/>
          <w:bCs/>
          <w:color w:val="333333"/>
          <w:kern w:val="0"/>
          <w:sz w:val="30"/>
          <w:szCs w:val="30"/>
        </w:rPr>
        <w:t>3.3. View Ecore diagram</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Close the diagram and open the </w:t>
      </w:r>
      <w:r w:rsidRPr="00F94929">
        <w:rPr>
          <w:rFonts w:ascii="宋体" w:eastAsia="宋体" w:hAnsi="宋体" w:cs="宋体"/>
          <w:i/>
          <w:iCs/>
          <w:color w:val="000000"/>
          <w:kern w:val="0"/>
          <w:sz w:val="24"/>
          <w:szCs w:val="24"/>
        </w:rPr>
        <w:t>webpage.ecore</w:t>
      </w:r>
      <w:r w:rsidRPr="00F94929">
        <w:rPr>
          <w:rFonts w:ascii="Arial" w:eastAsia="宋体" w:hAnsi="Arial" w:cs="Arial"/>
          <w:color w:val="000000"/>
          <w:kern w:val="0"/>
          <w:sz w:val="27"/>
          <w:szCs w:val="27"/>
        </w:rPr>
        <w:t> file. The result should look like the following screenshot.</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4276725" cy="3133725"/>
            <wp:effectExtent l="0" t="0" r="9525" b="9525"/>
            <wp:docPr id="30" name="图片 30" descr="http://www.vogella.com/articles/EclipseEMF/images/xmodel96.png.pagespeed.ic.jfot7kmG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vogella.com/articles/EclipseEMF/images/xmodel96.png.pagespeed.ic.jfot7kmGv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76725" cy="3133725"/>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12" w:name="createmodel_genmodel"/>
      <w:bookmarkEnd w:id="12"/>
      <w:r w:rsidRPr="00F94929">
        <w:rPr>
          <w:rFonts w:ascii="Arial" w:eastAsia="宋体" w:hAnsi="Arial" w:cs="Arial"/>
          <w:b/>
          <w:bCs/>
          <w:color w:val="333333"/>
          <w:kern w:val="0"/>
          <w:sz w:val="30"/>
          <w:szCs w:val="30"/>
        </w:rPr>
        <w:t>3.4. Create EMF Generator Model</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t>Right-click your </w:t>
      </w:r>
      <w:r w:rsidRPr="00F94929">
        <w:rPr>
          <w:rFonts w:ascii="宋体" w:eastAsia="宋体" w:hAnsi="宋体" w:cs="宋体"/>
          <w:i/>
          <w:iCs/>
          <w:color w:val="000000"/>
          <w:kern w:val="0"/>
          <w:sz w:val="24"/>
          <w:szCs w:val="24"/>
        </w:rPr>
        <w:t>webpage.ecore</w:t>
      </w:r>
      <w:r w:rsidRPr="00F94929">
        <w:rPr>
          <w:rFonts w:ascii="Arial" w:eastAsia="宋体" w:hAnsi="Arial" w:cs="Arial"/>
          <w:color w:val="000000"/>
          <w:kern w:val="0"/>
          <w:sz w:val="27"/>
          <w:szCs w:val="27"/>
        </w:rPr>
        <w:t> file and select </w:t>
      </w:r>
      <w:r w:rsidRPr="00F94929">
        <w:rPr>
          <w:rFonts w:ascii="Arial" w:eastAsia="宋体" w:hAnsi="Arial" w:cs="Arial"/>
          <w:i/>
          <w:iCs/>
          <w:color w:val="000000"/>
          <w:kern w:val="0"/>
          <w:sz w:val="27"/>
          <w:szCs w:val="27"/>
        </w:rPr>
        <w:t>File</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New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Other...</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EMF Generator model</w:t>
      </w:r>
      <w:r w:rsidRPr="00F94929">
        <w:rPr>
          <w:rFonts w:ascii="Arial" w:eastAsia="宋体" w:hAnsi="Arial" w:cs="Arial"/>
          <w:color w:val="000000"/>
          <w:kern w:val="0"/>
          <w:sz w:val="27"/>
          <w:szCs w:val="27"/>
        </w:rPr>
        <w:t>. Create the</w:t>
      </w:r>
      <w:r w:rsidRPr="00F94929">
        <w:rPr>
          <w:rFonts w:ascii="宋体" w:eastAsia="宋体" w:hAnsi="宋体" w:cs="宋体"/>
          <w:i/>
          <w:iCs/>
          <w:color w:val="000000"/>
          <w:kern w:val="0"/>
          <w:sz w:val="24"/>
          <w:szCs w:val="24"/>
        </w:rPr>
        <w:t>webpage.genmodel</w:t>
      </w:r>
      <w:r w:rsidRPr="00F94929">
        <w:rPr>
          <w:rFonts w:ascii="Arial" w:eastAsia="宋体" w:hAnsi="Arial" w:cs="Arial"/>
          <w:color w:val="000000"/>
          <w:kern w:val="0"/>
          <w:sz w:val="27"/>
          <w:szCs w:val="27"/>
        </w:rPr>
        <w:t> file based on your </w:t>
      </w:r>
      <w:r w:rsidRPr="00F94929">
        <w:rPr>
          <w:rFonts w:ascii="Arial" w:eastAsia="宋体" w:hAnsi="Arial" w:cs="Arial"/>
          <w:i/>
          <w:iCs/>
          <w:color w:val="000000"/>
          <w:kern w:val="0"/>
          <w:sz w:val="27"/>
          <w:szCs w:val="27"/>
        </w:rPr>
        <w:t>Ecore model</w:t>
      </w:r>
      <w:r w:rsidRPr="00F94929">
        <w:rPr>
          <w:rFonts w:ascii="Arial" w:eastAsia="宋体" w:hAnsi="Arial" w:cs="Arial"/>
          <w:color w:val="000000"/>
          <w:kern w:val="0"/>
          <w:sz w:val="27"/>
          <w:szCs w:val="27"/>
        </w:rPr>
        <w:t>.</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848100" cy="3533775"/>
            <wp:effectExtent l="0" t="0" r="0" b="9525"/>
            <wp:docPr id="29" name="图片 29" descr="http://www.vogella.com/articles/EclipseEMF/images/xgenmodel10.gif.pagespeed.ic.VAGXW7Uz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vogella.com/articles/EclipseEMF/images/xgenmodel10.gif.pagespeed.ic.VAGXW7Uzm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48100" cy="3533775"/>
                    </a:xfrm>
                    <a:prstGeom prst="rect">
                      <a:avLst/>
                    </a:prstGeom>
                    <a:noFill/>
                    <a:ln>
                      <a:noFill/>
                    </a:ln>
                  </pic:spPr>
                </pic:pic>
              </a:graphicData>
            </a:graphic>
          </wp:inline>
        </w:drawing>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4238625" cy="4314825"/>
            <wp:effectExtent l="0" t="0" r="9525" b="9525"/>
            <wp:docPr id="28" name="图片 28" descr="http://www.vogella.com/articles/EclipseEMF/images/xgenmodel20.gif.pagespeed.ic.gBBxec1T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vogella.com/articles/EclipseEMF/images/xgenmodel20.gif.pagespeed.ic.gBBxec1TZs.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38625" cy="4314825"/>
                    </a:xfrm>
                    <a:prstGeom prst="rect">
                      <a:avLst/>
                    </a:prstGeom>
                    <a:noFill/>
                    <a:ln>
                      <a:noFill/>
                    </a:ln>
                  </pic:spPr>
                </pic:pic>
              </a:graphicData>
            </a:graphic>
          </wp:inline>
        </w:drawing>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229100" cy="4305300"/>
            <wp:effectExtent l="0" t="0" r="0" b="0"/>
            <wp:docPr id="27" name="图片 27" descr="http://www.vogella.com/articles/EclipseEMF/images/xgenmodel30.gif.pagespeed.ic.0V3Y84P_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vogella.com/articles/EclipseEMF/images/xgenmodel30.gif.pagespeed.ic.0V3Y84P_zo.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29100" cy="430530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lastRenderedPageBreak/>
        <w:t>Select your model and press load.</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229100" cy="3219450"/>
            <wp:effectExtent l="0" t="0" r="0" b="0"/>
            <wp:docPr id="26" name="图片 26" descr="http://www.vogella.com/articles/EclipseEMF/images/xgenmodel40.gif.pagespeed.ic.ymXzeQBQ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vogella.com/articles/EclipseEMF/images/xgenmodel40.gif.pagespeed.ic.ymXzeQBQt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3219450"/>
                    </a:xfrm>
                    <a:prstGeom prst="rect">
                      <a:avLst/>
                    </a:prstGeom>
                    <a:noFill/>
                    <a:ln>
                      <a:noFill/>
                    </a:ln>
                  </pic:spPr>
                </pic:pic>
              </a:graphicData>
            </a:graphic>
          </wp:inline>
        </w:drawing>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743450" cy="3981450"/>
            <wp:effectExtent l="0" t="0" r="0" b="0"/>
            <wp:docPr id="25" name="图片 25" descr="http://www.vogella.com/articles/EclipseEMF/images/xgenmodel50.gif.pagespeed.ic.CRjGJxDZ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vogella.com/articles/EclipseEMF/images/xgenmodel50.gif.pagespeed.ic.CRjGJxDZYT.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43450" cy="3981450"/>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rFonts w:ascii="Arial" w:eastAsia="宋体" w:hAnsi="Arial" w:cs="Arial"/>
          <w:b/>
          <w:bCs/>
          <w:color w:val="333333"/>
          <w:kern w:val="0"/>
          <w:sz w:val="30"/>
          <w:szCs w:val="30"/>
        </w:rPr>
      </w:pPr>
      <w:bookmarkStart w:id="13" w:name="createmodel_package"/>
      <w:bookmarkEnd w:id="13"/>
      <w:r w:rsidRPr="00F94929">
        <w:rPr>
          <w:rFonts w:ascii="Arial" w:eastAsia="宋体" w:hAnsi="Arial" w:cs="Arial"/>
          <w:b/>
          <w:bCs/>
          <w:color w:val="333333"/>
          <w:kern w:val="0"/>
          <w:sz w:val="30"/>
          <w:szCs w:val="30"/>
        </w:rPr>
        <w:t>3.5. Set the package</w:t>
      </w:r>
    </w:p>
    <w:p w:rsidR="00F94929" w:rsidRPr="00F94929" w:rsidRDefault="00F94929" w:rsidP="00F94929">
      <w:pPr>
        <w:widowControl/>
        <w:spacing w:before="100" w:beforeAutospacing="1" w:after="100" w:afterAutospacing="1" w:line="360" w:lineRule="atLeast"/>
        <w:ind w:left="150" w:right="150"/>
        <w:jc w:val="left"/>
        <w:rPr>
          <w:rFonts w:ascii="Arial" w:eastAsia="宋体" w:hAnsi="Arial" w:cs="Arial"/>
          <w:color w:val="000000"/>
          <w:kern w:val="0"/>
          <w:sz w:val="27"/>
          <w:szCs w:val="27"/>
        </w:rPr>
      </w:pPr>
      <w:r w:rsidRPr="00F94929">
        <w:rPr>
          <w:rFonts w:ascii="Arial" w:eastAsia="宋体" w:hAnsi="Arial" w:cs="Arial"/>
          <w:color w:val="000000"/>
          <w:kern w:val="0"/>
          <w:sz w:val="27"/>
          <w:szCs w:val="27"/>
        </w:rPr>
        <w:lastRenderedPageBreak/>
        <w:t>Open the </w:t>
      </w:r>
      <w:r w:rsidRPr="00F94929">
        <w:rPr>
          <w:rFonts w:ascii="宋体" w:eastAsia="宋体" w:hAnsi="宋体" w:cs="宋体"/>
          <w:i/>
          <w:iCs/>
          <w:color w:val="000000"/>
          <w:kern w:val="0"/>
          <w:sz w:val="24"/>
          <w:szCs w:val="24"/>
        </w:rPr>
        <w:t>webpage.genmodel</w:t>
      </w:r>
      <w:r w:rsidRPr="00F94929">
        <w:rPr>
          <w:rFonts w:ascii="Arial" w:eastAsia="宋体" w:hAnsi="Arial" w:cs="Arial"/>
          <w:color w:val="000000"/>
          <w:kern w:val="0"/>
          <w:sz w:val="27"/>
          <w:szCs w:val="27"/>
        </w:rPr>
        <w:t> and select the </w:t>
      </w:r>
      <w:r w:rsidRPr="00F94929">
        <w:rPr>
          <w:rFonts w:ascii="Arial" w:eastAsia="宋体" w:hAnsi="Arial" w:cs="Arial"/>
          <w:i/>
          <w:iCs/>
          <w:color w:val="000000"/>
          <w:kern w:val="0"/>
          <w:sz w:val="27"/>
          <w:szCs w:val="27"/>
        </w:rPr>
        <w:t>Webpage</w:t>
      </w:r>
      <w:r w:rsidRPr="00F94929">
        <w:rPr>
          <w:rFonts w:ascii="Arial" w:eastAsia="宋体" w:hAnsi="Arial" w:cs="Arial"/>
          <w:color w:val="000000"/>
          <w:kern w:val="0"/>
          <w:sz w:val="27"/>
          <w:szCs w:val="27"/>
        </w:rPr>
        <w:t> node. Set the </w:t>
      </w:r>
      <w:r w:rsidRPr="00F94929">
        <w:rPr>
          <w:rFonts w:ascii="宋体" w:eastAsia="宋体" w:hAnsi="宋体" w:cs="宋体"/>
          <w:i/>
          <w:iCs/>
          <w:color w:val="000000"/>
          <w:kern w:val="0"/>
          <w:sz w:val="24"/>
          <w:szCs w:val="24"/>
        </w:rPr>
        <w:t>base package</w:t>
      </w:r>
      <w:r w:rsidRPr="00F94929">
        <w:rPr>
          <w:rFonts w:ascii="Arial" w:eastAsia="宋体" w:hAnsi="Arial" w:cs="Arial"/>
          <w:color w:val="000000"/>
          <w:kern w:val="0"/>
          <w:sz w:val="27"/>
          <w:szCs w:val="27"/>
        </w:rPr>
        <w:t> property to </w:t>
      </w:r>
      <w:r w:rsidRPr="00F94929">
        <w:rPr>
          <w:rFonts w:ascii="宋体" w:eastAsia="宋体" w:hAnsi="宋体" w:cs="宋体"/>
          <w:i/>
          <w:iCs/>
          <w:color w:val="000000"/>
          <w:kern w:val="0"/>
          <w:sz w:val="24"/>
          <w:szCs w:val="24"/>
        </w:rPr>
        <w:t>de.vogella.emf.webpage.model</w:t>
      </w:r>
      <w:r w:rsidRPr="00F94929">
        <w:rPr>
          <w:rFonts w:ascii="Arial" w:eastAsia="宋体" w:hAnsi="Arial" w:cs="Arial"/>
          <w:color w:val="000000"/>
          <w:kern w:val="0"/>
          <w:sz w:val="27"/>
          <w:szCs w:val="27"/>
        </w:rPr>
        <w:t>.</w:t>
      </w:r>
    </w:p>
    <w:p w:rsidR="00F94929" w:rsidRPr="00F94929" w:rsidRDefault="00F94929" w:rsidP="00F94929">
      <w:pPr>
        <w:widowControl/>
        <w:spacing w:line="360" w:lineRule="atLeast"/>
        <w:jc w:val="left"/>
        <w:rPr>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6381750" cy="2933700"/>
            <wp:effectExtent l="0" t="0" r="0" b="0"/>
            <wp:docPr id="24" name="图片 24" descr="http://www.vogella.com/articles/EclipseEMF/images/xgenmodel60.gif.pagespeed.ic.YF0iaPf4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vogella.com/articles/EclipseEMF/images/xgenmodel60.gif.pagespeed.ic.YF0iaPf4CZ.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81750" cy="2933700"/>
                    </a:xfrm>
                    <a:prstGeom prst="rect">
                      <a:avLst/>
                    </a:prstGeom>
                    <a:noFill/>
                    <a:ln>
                      <a:noFill/>
                    </a:ln>
                  </pic:spPr>
                </pic:pic>
              </a:graphicData>
            </a:graphic>
          </wp:inline>
        </w:drawing>
      </w:r>
    </w:p>
    <w:p w:rsidR="00F94929" w:rsidRPr="00F94929" w:rsidRDefault="00F94929" w:rsidP="00F94929">
      <w:pPr>
        <w:widowControl/>
        <w:spacing w:before="300" w:line="360" w:lineRule="atLeast"/>
        <w:jc w:val="left"/>
        <w:outlineLvl w:val="1"/>
        <w:rPr>
          <w:ins w:id="14" w:author="Unknown"/>
          <w:rFonts w:ascii="Arial" w:eastAsia="宋体" w:hAnsi="Arial" w:cs="Arial"/>
          <w:b/>
          <w:bCs/>
          <w:color w:val="333333"/>
          <w:kern w:val="0"/>
          <w:sz w:val="45"/>
          <w:szCs w:val="45"/>
        </w:rPr>
      </w:pPr>
      <w:bookmarkStart w:id="15" w:name="emfmodel"/>
      <w:bookmarkEnd w:id="15"/>
      <w:ins w:id="16" w:author="Unknown">
        <w:r w:rsidRPr="00F94929">
          <w:rPr>
            <w:rFonts w:ascii="Arial" w:eastAsia="宋体" w:hAnsi="Arial" w:cs="Arial"/>
            <w:b/>
            <w:bCs/>
            <w:color w:val="333333"/>
            <w:kern w:val="0"/>
            <w:sz w:val="45"/>
            <w:szCs w:val="45"/>
          </w:rPr>
          <w:t>4. Generating the domain classes</w:t>
        </w:r>
      </w:ins>
    </w:p>
    <w:p w:rsidR="00F94929" w:rsidRPr="00F94929" w:rsidRDefault="00F94929" w:rsidP="00F94929">
      <w:pPr>
        <w:widowControl/>
        <w:spacing w:line="360" w:lineRule="atLeast"/>
        <w:jc w:val="left"/>
        <w:outlineLvl w:val="2"/>
        <w:rPr>
          <w:ins w:id="17" w:author="Unknown"/>
          <w:rFonts w:ascii="Arial" w:eastAsia="宋体" w:hAnsi="Arial" w:cs="Arial"/>
          <w:b/>
          <w:bCs/>
          <w:color w:val="333333"/>
          <w:kern w:val="0"/>
          <w:sz w:val="30"/>
          <w:szCs w:val="30"/>
        </w:rPr>
      </w:pPr>
      <w:bookmarkStart w:id="18" w:name="emfmodel_code"/>
      <w:bookmarkEnd w:id="18"/>
      <w:ins w:id="19" w:author="Unknown">
        <w:r w:rsidRPr="00F94929">
          <w:rPr>
            <w:rFonts w:ascii="Arial" w:eastAsia="宋体" w:hAnsi="Arial" w:cs="Arial"/>
            <w:b/>
            <w:bCs/>
            <w:color w:val="333333"/>
            <w:kern w:val="0"/>
            <w:sz w:val="30"/>
            <w:szCs w:val="30"/>
          </w:rPr>
          <w:t>4.1. Generating Java code</w:t>
        </w:r>
      </w:ins>
    </w:p>
    <w:p w:rsidR="00F94929" w:rsidRPr="00F94929" w:rsidRDefault="00F94929" w:rsidP="00F94929">
      <w:pPr>
        <w:widowControl/>
        <w:spacing w:before="100" w:beforeAutospacing="1" w:after="100" w:afterAutospacing="1" w:line="360" w:lineRule="atLeast"/>
        <w:ind w:left="150" w:right="150"/>
        <w:jc w:val="left"/>
        <w:rPr>
          <w:ins w:id="20" w:author="Unknown"/>
          <w:rFonts w:ascii="Arial" w:eastAsia="宋体" w:hAnsi="Arial" w:cs="Arial"/>
          <w:color w:val="000000"/>
          <w:kern w:val="0"/>
          <w:sz w:val="27"/>
          <w:szCs w:val="27"/>
        </w:rPr>
      </w:pPr>
      <w:ins w:id="21" w:author="Unknown">
        <w:r w:rsidRPr="00F94929">
          <w:rPr>
            <w:rFonts w:ascii="Arial" w:eastAsia="宋体" w:hAnsi="Arial" w:cs="Arial"/>
            <w:color w:val="000000"/>
            <w:kern w:val="0"/>
            <w:sz w:val="27"/>
            <w:szCs w:val="27"/>
          </w:rPr>
          <w:t>You have created two model files, the </w:t>
        </w:r>
        <w:r w:rsidRPr="00F94929">
          <w:rPr>
            <w:rFonts w:ascii="宋体" w:eastAsia="宋体" w:hAnsi="宋体" w:cs="宋体"/>
            <w:i/>
            <w:iCs/>
            <w:color w:val="000000"/>
            <w:kern w:val="0"/>
            <w:sz w:val="24"/>
            <w:szCs w:val="24"/>
          </w:rPr>
          <w:t>.ecore</w:t>
        </w:r>
        <w:r w:rsidRPr="00F94929">
          <w:rPr>
            <w:rFonts w:ascii="Arial" w:eastAsia="宋体" w:hAnsi="Arial" w:cs="Arial"/>
            <w:color w:val="000000"/>
            <w:kern w:val="0"/>
            <w:sz w:val="27"/>
            <w:szCs w:val="27"/>
          </w:rPr>
          <w:t> and the </w:t>
        </w:r>
        <w:r w:rsidRPr="00F94929">
          <w:rPr>
            <w:rFonts w:ascii="宋体" w:eastAsia="宋体" w:hAnsi="宋体" w:cs="宋体"/>
            <w:i/>
            <w:iCs/>
            <w:color w:val="000000"/>
            <w:kern w:val="0"/>
            <w:sz w:val="24"/>
            <w:szCs w:val="24"/>
          </w:rPr>
          <w:t>.genmodel</w:t>
        </w:r>
        <w:r w:rsidRPr="00F94929">
          <w:rPr>
            <w:rFonts w:ascii="Arial" w:eastAsia="宋体" w:hAnsi="Arial" w:cs="Arial"/>
            <w:color w:val="000000"/>
            <w:kern w:val="0"/>
            <w:sz w:val="27"/>
            <w:szCs w:val="27"/>
          </w:rPr>
          <w:t> model. Based on these two model files you can generate Java code.</w:t>
        </w:r>
      </w:ins>
    </w:p>
    <w:p w:rsidR="00F94929" w:rsidRPr="00F94929" w:rsidRDefault="00F94929" w:rsidP="00F94929">
      <w:pPr>
        <w:widowControl/>
        <w:spacing w:before="100" w:beforeAutospacing="1" w:after="100" w:afterAutospacing="1" w:line="360" w:lineRule="atLeast"/>
        <w:ind w:left="150" w:right="150"/>
        <w:jc w:val="left"/>
        <w:rPr>
          <w:ins w:id="22" w:author="Unknown"/>
          <w:rFonts w:ascii="Arial" w:eastAsia="宋体" w:hAnsi="Arial" w:cs="Arial"/>
          <w:color w:val="000000"/>
          <w:kern w:val="0"/>
          <w:sz w:val="27"/>
          <w:szCs w:val="27"/>
        </w:rPr>
      </w:pPr>
      <w:ins w:id="23" w:author="Unknown">
        <w:r w:rsidRPr="00F94929">
          <w:rPr>
            <w:rFonts w:ascii="Arial" w:eastAsia="宋体" w:hAnsi="Arial" w:cs="Arial"/>
            <w:color w:val="000000"/>
            <w:kern w:val="0"/>
            <w:sz w:val="27"/>
            <w:szCs w:val="27"/>
          </w:rPr>
          <w:t>Right-click on the root node of the </w:t>
        </w:r>
        <w:r w:rsidRPr="00F94929">
          <w:rPr>
            <w:rFonts w:ascii="宋体" w:eastAsia="宋体" w:hAnsi="宋体" w:cs="宋体"/>
            <w:i/>
            <w:iCs/>
            <w:color w:val="000000"/>
            <w:kern w:val="0"/>
            <w:sz w:val="24"/>
            <w:szCs w:val="24"/>
          </w:rPr>
          <w:t>.genmodel</w:t>
        </w:r>
        <w:r w:rsidRPr="00F94929">
          <w:rPr>
            <w:rFonts w:ascii="Arial" w:eastAsia="宋体" w:hAnsi="Arial" w:cs="Arial"/>
            <w:color w:val="000000"/>
            <w:kern w:val="0"/>
            <w:sz w:val="27"/>
            <w:szCs w:val="27"/>
          </w:rPr>
          <w:t> file and select </w:t>
        </w:r>
        <w:r w:rsidRPr="00F94929">
          <w:rPr>
            <w:rFonts w:ascii="Arial" w:eastAsia="宋体" w:hAnsi="Arial" w:cs="Arial"/>
            <w:i/>
            <w:iCs/>
            <w:color w:val="000000"/>
            <w:kern w:val="0"/>
            <w:sz w:val="27"/>
            <w:szCs w:val="27"/>
          </w:rPr>
          <w:t>Generate Model Code </w:t>
        </w:r>
        <w:r w:rsidRPr="00F94929">
          <w:rPr>
            <w:rFonts w:ascii="Arial" w:eastAsia="宋体" w:hAnsi="Arial" w:cs="Arial"/>
            <w:color w:val="000000"/>
            <w:kern w:val="0"/>
            <w:sz w:val="27"/>
            <w:szCs w:val="27"/>
          </w:rPr>
          <w:t>. This will create the Java implementation of the EMF model in the current project.</w:t>
        </w:r>
      </w:ins>
    </w:p>
    <w:p w:rsidR="00F94929" w:rsidRPr="00F94929" w:rsidRDefault="00F94929" w:rsidP="00F94929">
      <w:pPr>
        <w:widowControl/>
        <w:spacing w:line="360" w:lineRule="atLeast"/>
        <w:jc w:val="left"/>
        <w:rPr>
          <w:ins w:id="24"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2781300" cy="1257300"/>
            <wp:effectExtent l="0" t="0" r="0" b="0"/>
            <wp:docPr id="23" name="图片 23" descr="http://www.vogella.com/articles/EclipseEMF/images/xEMFCodeGen10.gif.pagespeed.ic.hUqqrGPO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vogella.com/articles/EclipseEMF/images/xEMFCodeGen10.gif.pagespeed.ic.hUqqrGPOkA.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81300" cy="1257300"/>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ins w:id="25" w:author="Unknown"/>
          <w:rFonts w:ascii="Arial" w:eastAsia="宋体" w:hAnsi="Arial" w:cs="Arial"/>
          <w:b/>
          <w:bCs/>
          <w:color w:val="333333"/>
          <w:kern w:val="0"/>
          <w:sz w:val="30"/>
          <w:szCs w:val="30"/>
        </w:rPr>
      </w:pPr>
      <w:bookmarkStart w:id="26" w:name="emfmodel_codereview"/>
      <w:bookmarkEnd w:id="26"/>
      <w:ins w:id="27" w:author="Unknown">
        <w:r w:rsidRPr="00F94929">
          <w:rPr>
            <w:rFonts w:ascii="Arial" w:eastAsia="宋体" w:hAnsi="Arial" w:cs="Arial"/>
            <w:b/>
            <w:bCs/>
            <w:color w:val="333333"/>
            <w:kern w:val="0"/>
            <w:sz w:val="30"/>
            <w:szCs w:val="30"/>
          </w:rPr>
          <w:lastRenderedPageBreak/>
          <w:t>4.2. Review the generated code</w:t>
        </w:r>
      </w:ins>
    </w:p>
    <w:p w:rsidR="00F94929" w:rsidRPr="00F94929" w:rsidRDefault="00F94929" w:rsidP="00F94929">
      <w:pPr>
        <w:widowControl/>
        <w:spacing w:before="100" w:beforeAutospacing="1" w:after="100" w:afterAutospacing="1" w:line="360" w:lineRule="atLeast"/>
        <w:ind w:left="150" w:right="150"/>
        <w:jc w:val="left"/>
        <w:rPr>
          <w:ins w:id="28" w:author="Unknown"/>
          <w:rFonts w:ascii="Arial" w:eastAsia="宋体" w:hAnsi="Arial" w:cs="Arial"/>
          <w:color w:val="000000"/>
          <w:kern w:val="0"/>
          <w:sz w:val="27"/>
          <w:szCs w:val="27"/>
        </w:rPr>
      </w:pPr>
      <w:ins w:id="29" w:author="Unknown">
        <w:r w:rsidRPr="00F94929">
          <w:rPr>
            <w:rFonts w:ascii="Arial" w:eastAsia="宋体" w:hAnsi="Arial" w:cs="Arial"/>
            <w:color w:val="000000"/>
            <w:kern w:val="0"/>
            <w:sz w:val="27"/>
            <w:szCs w:val="27"/>
          </w:rPr>
          <w:t>The generated code will consists of the following:</w:t>
        </w:r>
      </w:ins>
    </w:p>
    <w:p w:rsidR="00F94929" w:rsidRPr="00F94929" w:rsidRDefault="00F94929" w:rsidP="00F94929">
      <w:pPr>
        <w:widowControl/>
        <w:numPr>
          <w:ilvl w:val="0"/>
          <w:numId w:val="2"/>
        </w:numPr>
        <w:spacing w:before="100" w:beforeAutospacing="1" w:after="100" w:afterAutospacing="1" w:line="360" w:lineRule="atLeast"/>
        <w:ind w:left="870" w:right="150"/>
        <w:jc w:val="left"/>
        <w:rPr>
          <w:ins w:id="30" w:author="Unknown"/>
          <w:rFonts w:ascii="Arial" w:eastAsia="宋体" w:hAnsi="Arial" w:cs="Arial"/>
          <w:color w:val="000000"/>
          <w:kern w:val="0"/>
          <w:sz w:val="27"/>
          <w:szCs w:val="27"/>
        </w:rPr>
      </w:pPr>
      <w:ins w:id="31" w:author="Unknown">
        <w:r w:rsidRPr="00F94929">
          <w:rPr>
            <w:rFonts w:ascii="Arial" w:eastAsia="宋体" w:hAnsi="Arial" w:cs="Arial"/>
            <w:color w:val="000000"/>
            <w:kern w:val="0"/>
            <w:sz w:val="27"/>
            <w:szCs w:val="27"/>
          </w:rPr>
          <w:t>model -- Interfaces and the Factory to create the Java classes</w:t>
        </w:r>
      </w:ins>
    </w:p>
    <w:p w:rsidR="00F94929" w:rsidRPr="00F94929" w:rsidRDefault="00F94929" w:rsidP="00F94929">
      <w:pPr>
        <w:widowControl/>
        <w:numPr>
          <w:ilvl w:val="0"/>
          <w:numId w:val="2"/>
        </w:numPr>
        <w:spacing w:before="100" w:beforeAutospacing="1" w:after="100" w:afterAutospacing="1" w:line="360" w:lineRule="atLeast"/>
        <w:ind w:left="870" w:right="150"/>
        <w:jc w:val="left"/>
        <w:rPr>
          <w:ins w:id="32" w:author="Unknown"/>
          <w:rFonts w:ascii="Arial" w:eastAsia="宋体" w:hAnsi="Arial" w:cs="Arial"/>
          <w:color w:val="000000"/>
          <w:kern w:val="0"/>
          <w:sz w:val="27"/>
          <w:szCs w:val="27"/>
        </w:rPr>
      </w:pPr>
      <w:ins w:id="33" w:author="Unknown">
        <w:r w:rsidRPr="00F94929">
          <w:rPr>
            <w:rFonts w:ascii="Arial" w:eastAsia="宋体" w:hAnsi="Arial" w:cs="Arial"/>
            <w:color w:val="000000"/>
            <w:kern w:val="0"/>
            <w:sz w:val="27"/>
            <w:szCs w:val="27"/>
          </w:rPr>
          <w:t>model.impl -- Concrete implementation of the interfaces defined in model</w:t>
        </w:r>
      </w:ins>
    </w:p>
    <w:p w:rsidR="00F94929" w:rsidRPr="00F94929" w:rsidRDefault="00F94929" w:rsidP="00F94929">
      <w:pPr>
        <w:widowControl/>
        <w:numPr>
          <w:ilvl w:val="0"/>
          <w:numId w:val="2"/>
        </w:numPr>
        <w:spacing w:before="100" w:beforeAutospacing="1" w:after="100" w:afterAutospacing="1" w:line="360" w:lineRule="atLeast"/>
        <w:ind w:left="870" w:right="150"/>
        <w:jc w:val="left"/>
        <w:rPr>
          <w:ins w:id="34" w:author="Unknown"/>
          <w:rFonts w:ascii="Arial" w:eastAsia="宋体" w:hAnsi="Arial" w:cs="Arial"/>
          <w:color w:val="000000"/>
          <w:kern w:val="0"/>
          <w:sz w:val="27"/>
          <w:szCs w:val="27"/>
        </w:rPr>
      </w:pPr>
      <w:ins w:id="35" w:author="Unknown">
        <w:r w:rsidRPr="00F94929">
          <w:rPr>
            <w:rFonts w:ascii="Arial" w:eastAsia="宋体" w:hAnsi="Arial" w:cs="Arial"/>
            <w:color w:val="000000"/>
            <w:kern w:val="0"/>
            <w:sz w:val="27"/>
            <w:szCs w:val="27"/>
          </w:rPr>
          <w:t>model.util -- The AdapterFactory</w:t>
        </w:r>
      </w:ins>
    </w:p>
    <w:p w:rsidR="00F94929" w:rsidRPr="00F94929" w:rsidRDefault="00F94929" w:rsidP="00F94929">
      <w:pPr>
        <w:widowControl/>
        <w:spacing w:before="100" w:beforeAutospacing="1" w:after="100" w:afterAutospacing="1" w:line="360" w:lineRule="atLeast"/>
        <w:ind w:left="150" w:right="150"/>
        <w:jc w:val="left"/>
        <w:rPr>
          <w:ins w:id="36" w:author="Unknown"/>
          <w:rFonts w:ascii="Arial" w:eastAsia="宋体" w:hAnsi="Arial" w:cs="Arial"/>
          <w:color w:val="000000"/>
          <w:kern w:val="0"/>
          <w:sz w:val="27"/>
          <w:szCs w:val="27"/>
        </w:rPr>
      </w:pPr>
      <w:ins w:id="37" w:author="Unknown">
        <w:r w:rsidRPr="00F94929">
          <w:rPr>
            <w:rFonts w:ascii="Arial" w:eastAsia="宋体" w:hAnsi="Arial" w:cs="Arial"/>
            <w:color w:val="000000"/>
            <w:kern w:val="0"/>
            <w:sz w:val="27"/>
            <w:szCs w:val="27"/>
          </w:rPr>
          <w:t>The central factory has methods for creating all defined objects via </w:t>
        </w:r>
        <w:r w:rsidRPr="00F94929">
          <w:rPr>
            <w:rFonts w:ascii="宋体" w:eastAsia="宋体" w:hAnsi="宋体" w:cs="宋体"/>
            <w:color w:val="000000"/>
            <w:kern w:val="0"/>
            <w:sz w:val="24"/>
            <w:szCs w:val="24"/>
          </w:rPr>
          <w:t>createObjectName()</w:t>
        </w:r>
        <w:r w:rsidRPr="00F94929">
          <w:rPr>
            <w:rFonts w:ascii="Arial" w:eastAsia="宋体" w:hAnsi="Arial" w:cs="Arial"/>
            <w:color w:val="000000"/>
            <w:kern w:val="0"/>
            <w:sz w:val="27"/>
            <w:szCs w:val="27"/>
          </w:rPr>
          <w:t> methods.</w:t>
        </w:r>
      </w:ins>
    </w:p>
    <w:p w:rsidR="00F94929" w:rsidRPr="00F94929" w:rsidRDefault="00F94929" w:rsidP="00F94929">
      <w:pPr>
        <w:widowControl/>
        <w:spacing w:before="100" w:beforeAutospacing="1" w:after="100" w:afterAutospacing="1" w:line="360" w:lineRule="atLeast"/>
        <w:ind w:left="150" w:right="150"/>
        <w:jc w:val="left"/>
        <w:rPr>
          <w:ins w:id="38" w:author="Unknown"/>
          <w:rFonts w:ascii="Arial" w:eastAsia="宋体" w:hAnsi="Arial" w:cs="Arial"/>
          <w:color w:val="000000"/>
          <w:kern w:val="0"/>
          <w:sz w:val="27"/>
          <w:szCs w:val="27"/>
        </w:rPr>
      </w:pPr>
      <w:ins w:id="39" w:author="Unknown">
        <w:r w:rsidRPr="00F94929">
          <w:rPr>
            <w:rFonts w:ascii="Arial" w:eastAsia="宋体" w:hAnsi="Arial" w:cs="Arial"/>
            <w:color w:val="000000"/>
            <w:kern w:val="0"/>
            <w:sz w:val="27"/>
            <w:szCs w:val="27"/>
          </w:rPr>
          <w:t>For each attribute the generated interface and its implementation contains </w:t>
        </w:r>
        <w:r w:rsidRPr="00F94929">
          <w:rPr>
            <w:rFonts w:ascii="宋体" w:eastAsia="宋体" w:hAnsi="宋体" w:cs="宋体"/>
            <w:color w:val="000000"/>
            <w:kern w:val="0"/>
            <w:sz w:val="24"/>
            <w:szCs w:val="24"/>
          </w:rPr>
          <w:t>getter</w:t>
        </w:r>
        <w:r w:rsidRPr="00F94929">
          <w:rPr>
            <w:rFonts w:ascii="Arial" w:eastAsia="宋体" w:hAnsi="Arial" w:cs="Arial"/>
            <w:color w:val="000000"/>
            <w:kern w:val="0"/>
            <w:sz w:val="27"/>
            <w:szCs w:val="27"/>
          </w:rPr>
          <w:t> and (if allowed in the model definition) </w:t>
        </w:r>
        <w:r w:rsidRPr="00F94929">
          <w:rPr>
            <w:rFonts w:ascii="宋体" w:eastAsia="宋体" w:hAnsi="宋体" w:cs="宋体"/>
            <w:color w:val="000000"/>
            <w:kern w:val="0"/>
            <w:sz w:val="24"/>
            <w:szCs w:val="24"/>
          </w:rPr>
          <w:t>setter</w:t>
        </w:r>
        <w:r w:rsidRPr="00F94929">
          <w:rPr>
            <w:rFonts w:ascii="Arial" w:eastAsia="宋体" w:hAnsi="Arial" w:cs="Arial"/>
            <w:color w:val="000000"/>
            <w:kern w:val="0"/>
            <w:sz w:val="27"/>
            <w:szCs w:val="27"/>
          </w:rPr>
          <w:t> methods. Each setter has also a generated notification to observers of the model. This mean that other object can attach them to the model and react to changes in the model.</w:t>
        </w:r>
      </w:ins>
    </w:p>
    <w:p w:rsidR="00F94929" w:rsidRPr="00F94929" w:rsidRDefault="00F94929" w:rsidP="00F94929">
      <w:pPr>
        <w:widowControl/>
        <w:spacing w:before="100" w:beforeAutospacing="1" w:after="100" w:afterAutospacing="1" w:line="360" w:lineRule="atLeast"/>
        <w:ind w:left="150" w:right="150"/>
        <w:jc w:val="left"/>
        <w:rPr>
          <w:ins w:id="40" w:author="Unknown"/>
          <w:rFonts w:ascii="Arial" w:eastAsia="宋体" w:hAnsi="Arial" w:cs="Arial"/>
          <w:color w:val="000000"/>
          <w:kern w:val="0"/>
          <w:sz w:val="27"/>
          <w:szCs w:val="27"/>
        </w:rPr>
      </w:pPr>
      <w:ins w:id="41" w:author="Unknown">
        <w:r w:rsidRPr="00F94929">
          <w:rPr>
            <w:rFonts w:ascii="Arial" w:eastAsia="宋体" w:hAnsi="Arial" w:cs="Arial"/>
            <w:color w:val="000000"/>
            <w:kern w:val="0"/>
            <w:sz w:val="27"/>
            <w:szCs w:val="27"/>
          </w:rPr>
          <w:t>Each generated interface extends the </w:t>
        </w:r>
        <w:r w:rsidRPr="00F94929">
          <w:rPr>
            <w:rFonts w:ascii="宋体" w:eastAsia="宋体" w:hAnsi="宋体" w:cs="宋体"/>
            <w:color w:val="000000"/>
            <w:kern w:val="0"/>
            <w:sz w:val="24"/>
            <w:szCs w:val="24"/>
          </w:rPr>
          <w:t>EObject</w:t>
        </w:r>
        <w:r w:rsidRPr="00F94929">
          <w:rPr>
            <w:rFonts w:ascii="Arial" w:eastAsia="宋体" w:hAnsi="Arial" w:cs="Arial"/>
            <w:color w:val="000000"/>
            <w:kern w:val="0"/>
            <w:sz w:val="27"/>
            <w:szCs w:val="27"/>
          </w:rPr>
          <w:t> interface . </w:t>
        </w:r>
        <w:r w:rsidRPr="00F94929">
          <w:rPr>
            <w:rFonts w:ascii="宋体" w:eastAsia="宋体" w:hAnsi="宋体" w:cs="宋体"/>
            <w:color w:val="000000"/>
            <w:kern w:val="0"/>
            <w:sz w:val="24"/>
            <w:szCs w:val="24"/>
          </w:rPr>
          <w:t>EObject</w:t>
        </w:r>
        <w:r w:rsidRPr="00F94929">
          <w:rPr>
            <w:rFonts w:ascii="Arial" w:eastAsia="宋体" w:hAnsi="Arial" w:cs="Arial"/>
            <w:color w:val="000000"/>
            <w:kern w:val="0"/>
            <w:sz w:val="27"/>
            <w:szCs w:val="27"/>
          </w:rPr>
          <w:t> is the base of every EMF class and is the EMF equivalent of </w:t>
        </w:r>
        <w:r w:rsidRPr="00F94929">
          <w:rPr>
            <w:rFonts w:ascii="宋体" w:eastAsia="宋体" w:hAnsi="宋体" w:cs="宋体"/>
            <w:color w:val="000000"/>
            <w:kern w:val="0"/>
            <w:sz w:val="24"/>
            <w:szCs w:val="24"/>
          </w:rPr>
          <w:t>java.lang.Object</w:t>
        </w:r>
        <w:r w:rsidRPr="00F94929">
          <w:rPr>
            <w:rFonts w:ascii="Arial" w:eastAsia="宋体" w:hAnsi="Arial" w:cs="Arial"/>
            <w:color w:val="000000"/>
            <w:kern w:val="0"/>
            <w:sz w:val="27"/>
            <w:szCs w:val="27"/>
          </w:rPr>
          <w:t>. </w:t>
        </w:r>
        <w:r w:rsidRPr="00F94929">
          <w:rPr>
            <w:rFonts w:ascii="宋体" w:eastAsia="宋体" w:hAnsi="宋体" w:cs="宋体"/>
            <w:color w:val="000000"/>
            <w:kern w:val="0"/>
            <w:sz w:val="24"/>
            <w:szCs w:val="24"/>
          </w:rPr>
          <w:t>EObject</w:t>
        </w:r>
        <w:r w:rsidRPr="00F94929">
          <w:rPr>
            <w:rFonts w:ascii="Arial" w:eastAsia="宋体" w:hAnsi="Arial" w:cs="Arial"/>
            <w:color w:val="000000"/>
            <w:kern w:val="0"/>
            <w:sz w:val="27"/>
            <w:szCs w:val="27"/>
          </w:rPr>
          <w:t> and its corresponding implementation class </w:t>
        </w:r>
        <w:r w:rsidRPr="00F94929">
          <w:rPr>
            <w:rFonts w:ascii="宋体" w:eastAsia="宋体" w:hAnsi="宋体" w:cs="宋体"/>
            <w:color w:val="000000"/>
            <w:kern w:val="0"/>
            <w:sz w:val="24"/>
            <w:szCs w:val="24"/>
          </w:rPr>
          <w:t>EObjectImpl</w:t>
        </w:r>
        <w:r w:rsidRPr="00F94929">
          <w:rPr>
            <w:rFonts w:ascii="Arial" w:eastAsia="宋体" w:hAnsi="Arial" w:cs="Arial"/>
            <w:color w:val="000000"/>
            <w:kern w:val="0"/>
            <w:sz w:val="27"/>
            <w:szCs w:val="27"/>
          </w:rPr>
          <w:t> provide a lightweight base class that lets the generated interfaces and classes participate in the EMF notification and persistence frameworks.</w:t>
        </w:r>
      </w:ins>
    </w:p>
    <w:p w:rsidR="00F94929" w:rsidRPr="00F94929" w:rsidRDefault="00F94929" w:rsidP="00F94929">
      <w:pPr>
        <w:widowControl/>
        <w:spacing w:before="100" w:beforeAutospacing="1" w:after="100" w:afterAutospacing="1" w:line="360" w:lineRule="atLeast"/>
        <w:ind w:left="150" w:right="150"/>
        <w:jc w:val="left"/>
        <w:rPr>
          <w:ins w:id="42" w:author="Unknown"/>
          <w:rFonts w:ascii="Arial" w:eastAsia="宋体" w:hAnsi="Arial" w:cs="Arial"/>
          <w:color w:val="000000"/>
          <w:kern w:val="0"/>
          <w:sz w:val="27"/>
          <w:szCs w:val="27"/>
        </w:rPr>
      </w:pPr>
      <w:ins w:id="43" w:author="Unknown">
        <w:r w:rsidRPr="00F94929">
          <w:rPr>
            <w:rFonts w:ascii="Arial" w:eastAsia="宋体" w:hAnsi="Arial" w:cs="Arial"/>
            <w:color w:val="000000"/>
            <w:kern w:val="0"/>
            <w:sz w:val="27"/>
            <w:szCs w:val="27"/>
          </w:rPr>
          <w:t>Every generated method is tagged with </w:t>
        </w:r>
        <w:r w:rsidRPr="00F94929">
          <w:rPr>
            <w:rFonts w:ascii="宋体" w:eastAsia="宋体" w:hAnsi="宋体" w:cs="宋体"/>
            <w:color w:val="000000"/>
            <w:kern w:val="0"/>
            <w:sz w:val="24"/>
            <w:szCs w:val="24"/>
          </w:rPr>
          <w:t>@generated</w:t>
        </w:r>
        <w:r w:rsidRPr="00F94929">
          <w:rPr>
            <w:rFonts w:ascii="Arial" w:eastAsia="宋体" w:hAnsi="Arial" w:cs="Arial"/>
            <w:color w:val="000000"/>
            <w:kern w:val="0"/>
            <w:sz w:val="27"/>
            <w:szCs w:val="27"/>
          </w:rPr>
          <w:t>. If you want to manually adjust the method you want to prevent that EMF overwrites the method during the next generation run you have to remove this tag.</w:t>
        </w:r>
      </w:ins>
    </w:p>
    <w:p w:rsidR="00F94929" w:rsidRPr="00F94929" w:rsidRDefault="00F94929" w:rsidP="00F94929">
      <w:pPr>
        <w:widowControl/>
        <w:spacing w:line="360" w:lineRule="atLeast"/>
        <w:jc w:val="left"/>
        <w:outlineLvl w:val="2"/>
        <w:rPr>
          <w:ins w:id="44" w:author="Unknown"/>
          <w:rFonts w:ascii="Arial" w:eastAsia="宋体" w:hAnsi="Arial" w:cs="Arial"/>
          <w:b/>
          <w:bCs/>
          <w:color w:val="333333"/>
          <w:kern w:val="0"/>
          <w:sz w:val="30"/>
          <w:szCs w:val="30"/>
        </w:rPr>
      </w:pPr>
      <w:bookmarkStart w:id="45" w:name="emfmodel_update"/>
      <w:bookmarkEnd w:id="45"/>
      <w:ins w:id="46" w:author="Unknown">
        <w:r w:rsidRPr="00F94929">
          <w:rPr>
            <w:rFonts w:ascii="Arial" w:eastAsia="宋体" w:hAnsi="Arial" w:cs="Arial"/>
            <w:b/>
            <w:bCs/>
            <w:color w:val="333333"/>
            <w:kern w:val="0"/>
            <w:sz w:val="30"/>
            <w:szCs w:val="30"/>
          </w:rPr>
          <w:t>4.3. Updating the model</w:t>
        </w:r>
      </w:ins>
    </w:p>
    <w:p w:rsidR="00F94929" w:rsidRPr="00F94929" w:rsidRDefault="00F94929" w:rsidP="00F94929">
      <w:pPr>
        <w:widowControl/>
        <w:spacing w:before="100" w:beforeAutospacing="1" w:after="100" w:afterAutospacing="1" w:line="360" w:lineRule="atLeast"/>
        <w:ind w:left="150" w:right="150"/>
        <w:jc w:val="left"/>
        <w:rPr>
          <w:ins w:id="47" w:author="Unknown"/>
          <w:rFonts w:ascii="Arial" w:eastAsia="宋体" w:hAnsi="Arial" w:cs="Arial"/>
          <w:color w:val="000000"/>
          <w:kern w:val="0"/>
          <w:sz w:val="27"/>
          <w:szCs w:val="27"/>
        </w:rPr>
      </w:pPr>
      <w:ins w:id="48" w:author="Unknown">
        <w:r w:rsidRPr="00F94929">
          <w:rPr>
            <w:rFonts w:ascii="Arial" w:eastAsia="宋体" w:hAnsi="Arial" w:cs="Arial"/>
            <w:color w:val="000000"/>
            <w:kern w:val="0"/>
            <w:sz w:val="27"/>
            <w:szCs w:val="27"/>
          </w:rPr>
          <w:lastRenderedPageBreak/>
          <w:t>If you changes your </w:t>
        </w:r>
        <w:r w:rsidRPr="00F94929">
          <w:rPr>
            <w:rFonts w:ascii="宋体" w:eastAsia="宋体" w:hAnsi="宋体" w:cs="宋体"/>
            <w:i/>
            <w:iCs/>
            <w:color w:val="000000"/>
            <w:kern w:val="0"/>
            <w:sz w:val="24"/>
            <w:szCs w:val="24"/>
          </w:rPr>
          <w:t>.ecore</w:t>
        </w:r>
        <w:r w:rsidRPr="00F94929">
          <w:rPr>
            <w:rFonts w:ascii="Arial" w:eastAsia="宋体" w:hAnsi="Arial" w:cs="Arial"/>
            <w:color w:val="000000"/>
            <w:kern w:val="0"/>
            <w:sz w:val="27"/>
            <w:szCs w:val="27"/>
          </w:rPr>
          <w:t> model then you cann update the </w:t>
        </w:r>
        <w:r w:rsidRPr="00F94929">
          <w:rPr>
            <w:rFonts w:ascii="宋体" w:eastAsia="宋体" w:hAnsi="宋体" w:cs="宋体"/>
            <w:i/>
            <w:iCs/>
            <w:color w:val="000000"/>
            <w:kern w:val="0"/>
            <w:sz w:val="24"/>
            <w:szCs w:val="24"/>
          </w:rPr>
          <w:t>.genmodel</w:t>
        </w:r>
        <w:r w:rsidRPr="00F94929">
          <w:rPr>
            <w:rFonts w:ascii="Arial" w:eastAsia="宋体" w:hAnsi="Arial" w:cs="Arial"/>
            <w:color w:val="000000"/>
            <w:kern w:val="0"/>
            <w:sz w:val="27"/>
            <w:szCs w:val="27"/>
          </w:rPr>
          <w:t> by reloading.</w:t>
        </w:r>
      </w:ins>
    </w:p>
    <w:p w:rsidR="00F94929" w:rsidRPr="00F94929" w:rsidRDefault="00F94929" w:rsidP="00F94929">
      <w:pPr>
        <w:widowControl/>
        <w:spacing w:line="360" w:lineRule="atLeast"/>
        <w:jc w:val="left"/>
        <w:rPr>
          <w:ins w:id="49"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171950" cy="3962400"/>
            <wp:effectExtent l="0" t="0" r="0" b="0"/>
            <wp:docPr id="22" name="图片 22" descr="http://www.vogella.com/articles/EclipseEMF/images/xEMFModel70.gif.pagespeed.ic.QXuDj20x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vogella.com/articles/EclipseEMF/images/xEMFModel70.gif.pagespeed.ic.QXuDj20xpJ.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71950" cy="3962400"/>
                    </a:xfrm>
                    <a:prstGeom prst="rect">
                      <a:avLst/>
                    </a:prstGeom>
                    <a:noFill/>
                    <a:ln>
                      <a:noFill/>
                    </a:ln>
                  </pic:spPr>
                </pic:pic>
              </a:graphicData>
            </a:graphic>
          </wp:inline>
        </w:drawing>
      </w:r>
    </w:p>
    <w:p w:rsidR="00F94929" w:rsidRPr="00F94929" w:rsidRDefault="00F94929" w:rsidP="00F94929">
      <w:pPr>
        <w:widowControl/>
        <w:spacing w:before="300" w:line="360" w:lineRule="atLeast"/>
        <w:jc w:val="left"/>
        <w:outlineLvl w:val="1"/>
        <w:rPr>
          <w:ins w:id="50" w:author="Unknown"/>
          <w:rFonts w:ascii="Arial" w:eastAsia="宋体" w:hAnsi="Arial" w:cs="Arial"/>
          <w:b/>
          <w:bCs/>
          <w:color w:val="333333"/>
          <w:kern w:val="0"/>
          <w:sz w:val="45"/>
          <w:szCs w:val="45"/>
        </w:rPr>
      </w:pPr>
      <w:bookmarkStart w:id="51" w:name="emfeditor"/>
      <w:bookmarkEnd w:id="51"/>
      <w:ins w:id="52" w:author="Unknown">
        <w:r w:rsidRPr="00F94929">
          <w:rPr>
            <w:rFonts w:ascii="Arial" w:eastAsia="宋体" w:hAnsi="Arial" w:cs="Arial"/>
            <w:b/>
            <w:bCs/>
            <w:color w:val="333333"/>
            <w:kern w:val="0"/>
            <w:sz w:val="45"/>
            <w:szCs w:val="45"/>
          </w:rPr>
          <w:t>5. Create EMF Editor plug-ins</w:t>
        </w:r>
      </w:ins>
    </w:p>
    <w:p w:rsidR="00F94929" w:rsidRPr="00F94929" w:rsidRDefault="00F94929" w:rsidP="00F94929">
      <w:pPr>
        <w:widowControl/>
        <w:spacing w:before="100" w:beforeAutospacing="1" w:after="100" w:afterAutospacing="1" w:line="360" w:lineRule="atLeast"/>
        <w:ind w:left="150" w:right="150"/>
        <w:jc w:val="left"/>
        <w:rPr>
          <w:ins w:id="53" w:author="Unknown"/>
          <w:rFonts w:ascii="Arial" w:eastAsia="宋体" w:hAnsi="Arial" w:cs="Arial"/>
          <w:color w:val="000000"/>
          <w:kern w:val="0"/>
          <w:sz w:val="27"/>
          <w:szCs w:val="27"/>
        </w:rPr>
      </w:pPr>
      <w:ins w:id="54" w:author="Unknown">
        <w:r w:rsidRPr="00F94929">
          <w:rPr>
            <w:rFonts w:ascii="Arial" w:eastAsia="宋体" w:hAnsi="Arial" w:cs="Arial"/>
            <w:color w:val="000000"/>
            <w:kern w:val="0"/>
            <w:sz w:val="27"/>
            <w:szCs w:val="27"/>
          </w:rPr>
          <w:t>EMF can generate plug-ins which provide wizards for creating new model instances and an editor which allows you to enter your model information.</w:t>
        </w:r>
      </w:ins>
    </w:p>
    <w:p w:rsidR="00F94929" w:rsidRPr="00F94929" w:rsidRDefault="00F94929" w:rsidP="00F94929">
      <w:pPr>
        <w:widowControl/>
        <w:spacing w:before="100" w:beforeAutospacing="1" w:after="100" w:afterAutospacing="1" w:line="360" w:lineRule="atLeast"/>
        <w:ind w:left="150" w:right="150"/>
        <w:jc w:val="left"/>
        <w:rPr>
          <w:ins w:id="55" w:author="Unknown"/>
          <w:rFonts w:ascii="Arial" w:eastAsia="宋体" w:hAnsi="Arial" w:cs="Arial"/>
          <w:color w:val="000000"/>
          <w:kern w:val="0"/>
          <w:sz w:val="27"/>
          <w:szCs w:val="27"/>
        </w:rPr>
      </w:pPr>
      <w:ins w:id="56" w:author="Unknown">
        <w:r w:rsidRPr="00F94929">
          <w:rPr>
            <w:rFonts w:ascii="Arial" w:eastAsia="宋体" w:hAnsi="Arial" w:cs="Arial"/>
            <w:color w:val="000000"/>
            <w:kern w:val="0"/>
            <w:sz w:val="27"/>
            <w:szCs w:val="27"/>
          </w:rPr>
          <w:t>The following assumes that you have already have knowledge in developing Eclipse plug-ins. For more information about Eclipse plug-in development please see </w:t>
        </w:r>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"http://www.vogella.com/articles/EclipsePlugIn/article.html"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Eclipse Plugin Tutorial</w:t>
        </w:r>
        <w:r w:rsidRPr="00F94929">
          <w:rPr>
            <w:rFonts w:ascii="Arial" w:eastAsia="宋体" w:hAnsi="Arial" w:cs="Arial"/>
            <w:color w:val="000000"/>
            <w:kern w:val="0"/>
            <w:sz w:val="27"/>
            <w:szCs w:val="27"/>
          </w:rPr>
          <w:fldChar w:fldCharType="end"/>
        </w:r>
      </w:ins>
    </w:p>
    <w:p w:rsidR="00F94929" w:rsidRPr="00F94929" w:rsidRDefault="00F94929" w:rsidP="00F94929">
      <w:pPr>
        <w:widowControl/>
        <w:spacing w:line="360" w:lineRule="atLeast"/>
        <w:jc w:val="left"/>
        <w:outlineLvl w:val="2"/>
        <w:rPr>
          <w:ins w:id="57" w:author="Unknown"/>
          <w:rFonts w:ascii="Arial" w:eastAsia="宋体" w:hAnsi="Arial" w:cs="Arial"/>
          <w:b/>
          <w:bCs/>
          <w:color w:val="333333"/>
          <w:kern w:val="0"/>
          <w:sz w:val="30"/>
          <w:szCs w:val="30"/>
        </w:rPr>
      </w:pPr>
      <w:bookmarkStart w:id="58" w:name="emfeditor_generate"/>
      <w:bookmarkEnd w:id="58"/>
      <w:ins w:id="59" w:author="Unknown">
        <w:r w:rsidRPr="00F94929">
          <w:rPr>
            <w:rFonts w:ascii="Arial" w:eastAsia="宋体" w:hAnsi="Arial" w:cs="Arial"/>
            <w:b/>
            <w:bCs/>
            <w:color w:val="333333"/>
            <w:kern w:val="0"/>
            <w:sz w:val="30"/>
            <w:szCs w:val="30"/>
          </w:rPr>
          <w:t>5.1. Generating edit / editor code</w:t>
        </w:r>
      </w:ins>
    </w:p>
    <w:p w:rsidR="00F94929" w:rsidRPr="00F94929" w:rsidRDefault="00F94929" w:rsidP="00F94929">
      <w:pPr>
        <w:widowControl/>
        <w:spacing w:before="100" w:beforeAutospacing="1" w:after="100" w:afterAutospacing="1" w:line="360" w:lineRule="atLeast"/>
        <w:ind w:left="150" w:right="150"/>
        <w:jc w:val="left"/>
        <w:rPr>
          <w:ins w:id="60" w:author="Unknown"/>
          <w:rFonts w:ascii="Arial" w:eastAsia="宋体" w:hAnsi="Arial" w:cs="Arial"/>
          <w:color w:val="000000"/>
          <w:kern w:val="0"/>
          <w:sz w:val="27"/>
          <w:szCs w:val="27"/>
        </w:rPr>
      </w:pPr>
      <w:ins w:id="61" w:author="Unknown">
        <w:r w:rsidRPr="00F94929">
          <w:rPr>
            <w:rFonts w:ascii="Arial" w:eastAsia="宋体" w:hAnsi="Arial" w:cs="Arial"/>
            <w:color w:val="000000"/>
            <w:kern w:val="0"/>
            <w:sz w:val="27"/>
            <w:szCs w:val="27"/>
          </w:rPr>
          <w:lastRenderedPageBreak/>
          <w:t>Eclipse EMF allow you to create a editor for your model. Select your </w:t>
        </w:r>
        <w:r w:rsidRPr="00F94929">
          <w:rPr>
            <w:rFonts w:ascii="宋体" w:eastAsia="宋体" w:hAnsi="宋体" w:cs="宋体"/>
            <w:i/>
            <w:iCs/>
            <w:color w:val="000000"/>
            <w:kern w:val="0"/>
            <w:sz w:val="24"/>
            <w:szCs w:val="24"/>
          </w:rPr>
          <w:t>.genmodel</w:t>
        </w:r>
        <w:r w:rsidRPr="00F94929">
          <w:rPr>
            <w:rFonts w:ascii="Arial" w:eastAsia="宋体" w:hAnsi="Arial" w:cs="Arial"/>
            <w:color w:val="000000"/>
            <w:kern w:val="0"/>
            <w:sz w:val="27"/>
            <w:szCs w:val="27"/>
          </w:rPr>
          <w:t> file , right-click on it and select</w:t>
        </w:r>
        <w:r w:rsidRPr="00F94929">
          <w:rPr>
            <w:rFonts w:ascii="Arial" w:eastAsia="宋体" w:hAnsi="Arial" w:cs="Arial"/>
            <w:i/>
            <w:iCs/>
            <w:color w:val="000000"/>
            <w:kern w:val="0"/>
            <w:sz w:val="27"/>
            <w:szCs w:val="27"/>
          </w:rPr>
          <w:t>Generate Edit Code </w:t>
        </w:r>
        <w:r w:rsidRPr="00F94929">
          <w:rPr>
            <w:rFonts w:ascii="Arial" w:eastAsia="宋体" w:hAnsi="Arial" w:cs="Arial"/>
            <w:color w:val="000000"/>
            <w:kern w:val="0"/>
            <w:sz w:val="27"/>
            <w:szCs w:val="27"/>
          </w:rPr>
          <w:t>and afterwards </w:t>
        </w:r>
        <w:r w:rsidRPr="00F94929">
          <w:rPr>
            <w:rFonts w:ascii="Arial" w:eastAsia="宋体" w:hAnsi="Arial" w:cs="Arial"/>
            <w:i/>
            <w:iCs/>
            <w:color w:val="000000"/>
            <w:kern w:val="0"/>
            <w:sz w:val="27"/>
            <w:szCs w:val="27"/>
          </w:rPr>
          <w:t>Generate Editor Code </w:t>
        </w:r>
        <w:r w:rsidRPr="00F94929">
          <w:rPr>
            <w:rFonts w:ascii="Arial" w:eastAsia="宋体" w:hAnsi="Arial" w:cs="Arial"/>
            <w:color w:val="000000"/>
            <w:kern w:val="0"/>
            <w:sz w:val="27"/>
            <w:szCs w:val="27"/>
          </w:rPr>
          <w:t>.</w:t>
        </w:r>
      </w:ins>
    </w:p>
    <w:p w:rsidR="00F94929" w:rsidRPr="00F94929" w:rsidRDefault="00F94929" w:rsidP="00F94929">
      <w:pPr>
        <w:widowControl/>
        <w:spacing w:line="360" w:lineRule="atLeast"/>
        <w:jc w:val="left"/>
        <w:rPr>
          <w:ins w:id="62" w:author="Unknown"/>
          <w:rFonts w:ascii="Arial" w:eastAsia="宋体" w:hAnsi="Arial" w:cs="Arial"/>
          <w:color w:val="000000"/>
          <w:kern w:val="0"/>
          <w:sz w:val="27"/>
          <w:szCs w:val="27"/>
        </w:rPr>
      </w:pPr>
    </w:p>
    <w:p w:rsidR="00F94929" w:rsidRPr="00F94929" w:rsidRDefault="00F94929" w:rsidP="00F94929">
      <w:pPr>
        <w:widowControl/>
        <w:spacing w:before="100" w:beforeAutospacing="1" w:after="100" w:afterAutospacing="1" w:line="360" w:lineRule="atLeast"/>
        <w:ind w:left="150" w:right="150"/>
        <w:jc w:val="left"/>
        <w:rPr>
          <w:ins w:id="63" w:author="Unknown"/>
          <w:rFonts w:ascii="Arial" w:eastAsia="宋体" w:hAnsi="Arial" w:cs="Arial"/>
          <w:color w:val="000000"/>
          <w:kern w:val="0"/>
          <w:sz w:val="27"/>
          <w:szCs w:val="27"/>
        </w:rPr>
      </w:pPr>
      <w:ins w:id="64" w:author="Unknown">
        <w:r w:rsidRPr="00F94929">
          <w:rPr>
            <w:rFonts w:ascii="Arial" w:eastAsia="宋体" w:hAnsi="Arial" w:cs="Arial"/>
            <w:color w:val="000000"/>
            <w:kern w:val="0"/>
            <w:sz w:val="27"/>
            <w:szCs w:val="27"/>
          </w:rPr>
          <w:t>Two </w:t>
        </w:r>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"http://www.vogella.com/articles/EclipsePlugIn/article.html"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Eclipse plugin</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projects have been created, "de.vogella.emf.webpage.model.edit" and "de.vogella.emf.webpage.model.editor".</w:t>
        </w:r>
      </w:ins>
    </w:p>
    <w:p w:rsidR="00F94929" w:rsidRPr="00F94929" w:rsidRDefault="00F94929" w:rsidP="00F94929">
      <w:pPr>
        <w:widowControl/>
        <w:spacing w:line="360" w:lineRule="atLeast"/>
        <w:jc w:val="left"/>
        <w:outlineLvl w:val="2"/>
        <w:rPr>
          <w:ins w:id="65" w:author="Unknown"/>
          <w:rFonts w:ascii="Arial" w:eastAsia="宋体" w:hAnsi="Arial" w:cs="Arial"/>
          <w:b/>
          <w:bCs/>
          <w:color w:val="333333"/>
          <w:kern w:val="0"/>
          <w:sz w:val="30"/>
          <w:szCs w:val="30"/>
        </w:rPr>
      </w:pPr>
      <w:bookmarkStart w:id="66" w:name="emfeditor_run"/>
      <w:bookmarkEnd w:id="66"/>
      <w:ins w:id="67" w:author="Unknown">
        <w:r w:rsidRPr="00F94929">
          <w:rPr>
            <w:rFonts w:ascii="Arial" w:eastAsia="宋体" w:hAnsi="Arial" w:cs="Arial"/>
            <w:b/>
            <w:bCs/>
            <w:color w:val="333333"/>
            <w:kern w:val="0"/>
            <w:sz w:val="30"/>
            <w:szCs w:val="30"/>
          </w:rPr>
          <w:t>5.2. Run your plugins</w:t>
        </w:r>
      </w:ins>
    </w:p>
    <w:p w:rsidR="00F94929" w:rsidRPr="00F94929" w:rsidRDefault="00F94929" w:rsidP="00F94929">
      <w:pPr>
        <w:widowControl/>
        <w:spacing w:before="100" w:beforeAutospacing="1" w:after="100" w:afterAutospacing="1" w:line="360" w:lineRule="atLeast"/>
        <w:ind w:left="150" w:right="150"/>
        <w:jc w:val="left"/>
        <w:rPr>
          <w:ins w:id="68" w:author="Unknown"/>
          <w:rFonts w:ascii="Arial" w:eastAsia="宋体" w:hAnsi="Arial" w:cs="Arial"/>
          <w:color w:val="000000"/>
          <w:kern w:val="0"/>
          <w:sz w:val="27"/>
          <w:szCs w:val="27"/>
        </w:rPr>
      </w:pPr>
      <w:ins w:id="69" w:author="Unknown">
        <w:r w:rsidRPr="00F94929">
          <w:rPr>
            <w:rFonts w:ascii="Arial" w:eastAsia="宋体" w:hAnsi="Arial" w:cs="Arial"/>
            <w:color w:val="000000"/>
            <w:kern w:val="0"/>
            <w:sz w:val="27"/>
            <w:szCs w:val="27"/>
          </w:rPr>
          <w:t>Select the </w:t>
        </w:r>
        <w:r w:rsidRPr="00F94929">
          <w:rPr>
            <w:rFonts w:ascii="宋体" w:eastAsia="宋体" w:hAnsi="宋体" w:cs="宋体"/>
            <w:color w:val="000000"/>
            <w:kern w:val="0"/>
            <w:sz w:val="24"/>
            <w:szCs w:val="24"/>
          </w:rPr>
          <w:t>*.editor</w:t>
        </w:r>
        <w:r w:rsidRPr="00F94929">
          <w:rPr>
            <w:rFonts w:ascii="Arial" w:eastAsia="宋体" w:hAnsi="Arial" w:cs="Arial"/>
            <w:color w:val="000000"/>
            <w:kern w:val="0"/>
            <w:sz w:val="27"/>
            <w:szCs w:val="27"/>
          </w:rPr>
          <w:t> project and start a new Eclipse instance with your new plug-in via right mouse-click on it and by selecting </w:t>
        </w:r>
        <w:r w:rsidRPr="00F94929">
          <w:rPr>
            <w:rFonts w:ascii="Arial" w:eastAsia="宋体" w:hAnsi="Arial" w:cs="Arial"/>
            <w:i/>
            <w:iCs/>
            <w:color w:val="000000"/>
            <w:kern w:val="0"/>
            <w:sz w:val="27"/>
            <w:szCs w:val="27"/>
          </w:rPr>
          <w:t>Run-As</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Eclipse application </w:t>
        </w:r>
        <w:r w:rsidRPr="00F94929">
          <w:rPr>
            <w:rFonts w:ascii="Arial" w:eastAsia="宋体" w:hAnsi="Arial" w:cs="Arial"/>
            <w:color w:val="000000"/>
            <w:kern w:val="0"/>
            <w:sz w:val="27"/>
            <w:szCs w:val="27"/>
          </w:rPr>
          <w:t>.</w:t>
        </w:r>
      </w:ins>
    </w:p>
    <w:p w:rsidR="00F94929" w:rsidRPr="00F94929" w:rsidRDefault="00F94929" w:rsidP="00F94929">
      <w:pPr>
        <w:widowControl/>
        <w:spacing w:before="100" w:beforeAutospacing="1" w:after="100" w:afterAutospacing="1" w:line="360" w:lineRule="atLeast"/>
        <w:ind w:left="150" w:right="150"/>
        <w:jc w:val="left"/>
        <w:rPr>
          <w:ins w:id="70" w:author="Unknown"/>
          <w:rFonts w:ascii="Arial" w:eastAsia="宋体" w:hAnsi="Arial" w:cs="Arial"/>
          <w:color w:val="000000"/>
          <w:kern w:val="0"/>
          <w:sz w:val="27"/>
          <w:szCs w:val="27"/>
        </w:rPr>
      </w:pPr>
      <w:ins w:id="71" w:author="Unknown">
        <w:r w:rsidRPr="00F94929">
          <w:rPr>
            <w:rFonts w:ascii="Arial" w:eastAsia="宋体" w:hAnsi="Arial" w:cs="Arial"/>
            <w:color w:val="000000"/>
            <w:kern w:val="0"/>
            <w:sz w:val="27"/>
            <w:szCs w:val="27"/>
          </w:rPr>
          <w:t>This should start a new Eclipse runtime instance.</w:t>
        </w:r>
      </w:ins>
    </w:p>
    <w:p w:rsidR="00F94929" w:rsidRPr="00F94929" w:rsidRDefault="00F94929" w:rsidP="00F94929">
      <w:pPr>
        <w:widowControl/>
        <w:spacing w:line="360" w:lineRule="atLeast"/>
        <w:jc w:val="left"/>
        <w:outlineLvl w:val="2"/>
        <w:rPr>
          <w:ins w:id="72" w:author="Unknown"/>
          <w:rFonts w:ascii="Arial" w:eastAsia="宋体" w:hAnsi="Arial" w:cs="Arial"/>
          <w:b/>
          <w:bCs/>
          <w:color w:val="333333"/>
          <w:kern w:val="0"/>
          <w:sz w:val="30"/>
          <w:szCs w:val="30"/>
        </w:rPr>
      </w:pPr>
      <w:bookmarkStart w:id="73" w:name="emfeditor_createmodel"/>
      <w:bookmarkEnd w:id="73"/>
      <w:ins w:id="74" w:author="Unknown">
        <w:r w:rsidRPr="00F94929">
          <w:rPr>
            <w:rFonts w:ascii="Arial" w:eastAsia="宋体" w:hAnsi="Arial" w:cs="Arial"/>
            <w:b/>
            <w:bCs/>
            <w:color w:val="333333"/>
            <w:kern w:val="0"/>
            <w:sz w:val="30"/>
            <w:szCs w:val="30"/>
          </w:rPr>
          <w:t>5.3. Create your model</w:t>
        </w:r>
      </w:ins>
    </w:p>
    <w:p w:rsidR="00F94929" w:rsidRPr="00F94929" w:rsidRDefault="00F94929" w:rsidP="00F94929">
      <w:pPr>
        <w:widowControl/>
        <w:spacing w:before="100" w:beforeAutospacing="1" w:after="100" w:afterAutospacing="1" w:line="360" w:lineRule="atLeast"/>
        <w:ind w:left="150" w:right="150"/>
        <w:jc w:val="left"/>
        <w:rPr>
          <w:ins w:id="75" w:author="Unknown"/>
          <w:rFonts w:ascii="Arial" w:eastAsia="宋体" w:hAnsi="Arial" w:cs="Arial"/>
          <w:color w:val="000000"/>
          <w:kern w:val="0"/>
          <w:sz w:val="27"/>
          <w:szCs w:val="27"/>
        </w:rPr>
      </w:pPr>
      <w:ins w:id="76" w:author="Unknown">
        <w:r w:rsidRPr="00F94929">
          <w:rPr>
            <w:rFonts w:ascii="Arial" w:eastAsia="宋体" w:hAnsi="Arial" w:cs="Arial"/>
            <w:color w:val="000000"/>
            <w:kern w:val="0"/>
            <w:sz w:val="27"/>
            <w:szCs w:val="27"/>
          </w:rPr>
          <w:t>In new Eclipse instance create a new project of type </w:t>
        </w:r>
        <w:r w:rsidRPr="00F94929">
          <w:rPr>
            <w:rFonts w:ascii="Arial" w:eastAsia="宋体" w:hAnsi="Arial" w:cs="Arial"/>
            <w:i/>
            <w:iCs/>
            <w:color w:val="000000"/>
            <w:kern w:val="0"/>
            <w:sz w:val="27"/>
            <w:szCs w:val="27"/>
          </w:rPr>
          <w:t>General</w:t>
        </w:r>
        <w:r w:rsidRPr="00F94929">
          <w:rPr>
            <w:rFonts w:ascii="Arial" w:eastAsia="宋体" w:hAnsi="Arial" w:cs="Arial"/>
            <w:color w:val="000000"/>
            <w:kern w:val="0"/>
            <w:sz w:val="27"/>
            <w:szCs w:val="27"/>
          </w:rPr>
          <w:t> called </w:t>
        </w:r>
        <w:r w:rsidRPr="00F94929">
          <w:rPr>
            <w:rFonts w:ascii="Arial" w:eastAsia="宋体" w:hAnsi="Arial" w:cs="Arial"/>
            <w:i/>
            <w:iCs/>
            <w:color w:val="000000"/>
            <w:kern w:val="0"/>
            <w:sz w:val="27"/>
            <w:szCs w:val="27"/>
          </w:rPr>
          <w:t>testing</w:t>
        </w:r>
        <w:r w:rsidRPr="00F94929">
          <w:rPr>
            <w:rFonts w:ascii="Arial" w:eastAsia="宋体" w:hAnsi="Arial" w:cs="Arial"/>
            <w:color w:val="000000"/>
            <w:kern w:val="0"/>
            <w:sz w:val="27"/>
            <w:szCs w:val="27"/>
          </w:rPr>
          <w:t> and a folder called </w:t>
        </w:r>
        <w:r w:rsidRPr="00F94929">
          <w:rPr>
            <w:rFonts w:ascii="宋体" w:eastAsia="宋体" w:hAnsi="宋体" w:cs="宋体"/>
            <w:i/>
            <w:iCs/>
            <w:color w:val="000000"/>
            <w:kern w:val="0"/>
            <w:sz w:val="24"/>
            <w:szCs w:val="24"/>
          </w:rPr>
          <w:t>website</w:t>
        </w:r>
        <w:r w:rsidRPr="00F94929">
          <w:rPr>
            <w:rFonts w:ascii="Arial" w:eastAsia="宋体" w:hAnsi="Arial" w:cs="Arial"/>
            <w:color w:val="000000"/>
            <w:kern w:val="0"/>
            <w:sz w:val="27"/>
            <w:szCs w:val="27"/>
          </w:rPr>
          <w:t>.</w:t>
        </w:r>
      </w:ins>
    </w:p>
    <w:p w:rsidR="00F94929" w:rsidRPr="00F94929" w:rsidRDefault="00F94929" w:rsidP="00F94929">
      <w:pPr>
        <w:widowControl/>
        <w:spacing w:before="100" w:beforeAutospacing="1" w:after="100" w:afterAutospacing="1" w:line="360" w:lineRule="atLeast"/>
        <w:ind w:left="150" w:right="150"/>
        <w:jc w:val="left"/>
        <w:rPr>
          <w:ins w:id="77" w:author="Unknown"/>
          <w:rFonts w:ascii="Arial" w:eastAsia="宋体" w:hAnsi="Arial" w:cs="Arial"/>
          <w:color w:val="000000"/>
          <w:kern w:val="0"/>
          <w:sz w:val="27"/>
          <w:szCs w:val="27"/>
        </w:rPr>
      </w:pPr>
      <w:ins w:id="78" w:author="Unknown">
        <w:r w:rsidRPr="00F94929">
          <w:rPr>
            <w:rFonts w:ascii="Arial" w:eastAsia="宋体" w:hAnsi="Arial" w:cs="Arial"/>
            <w:color w:val="000000"/>
            <w:kern w:val="0"/>
            <w:sz w:val="27"/>
            <w:szCs w:val="27"/>
          </w:rPr>
          <w:t>Select this folder, right click on it, select </w:t>
        </w:r>
        <w:r w:rsidRPr="00F94929">
          <w:rPr>
            <w:rFonts w:ascii="Arial" w:eastAsia="宋体" w:hAnsi="Arial" w:cs="Arial"/>
            <w:i/>
            <w:iCs/>
            <w:color w:val="000000"/>
            <w:kern w:val="0"/>
            <w:sz w:val="27"/>
            <w:szCs w:val="27"/>
          </w:rPr>
          <w:t>New</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Other...</w:t>
        </w:r>
        <w:r w:rsidRPr="00F94929">
          <w:rPr>
            <w:rFonts w:ascii="Arial" w:eastAsia="宋体" w:hAnsi="Arial" w:cs="Arial"/>
            <w:color w:val="000000"/>
            <w:kern w:val="0"/>
            <w:sz w:val="27"/>
            <w:szCs w:val="27"/>
          </w:rPr>
          <w:t> → </w:t>
        </w:r>
        <w:r w:rsidRPr="00F94929">
          <w:rPr>
            <w:rFonts w:ascii="Arial" w:eastAsia="宋体" w:hAnsi="Arial" w:cs="Arial"/>
            <w:i/>
            <w:iCs/>
            <w:color w:val="000000"/>
            <w:kern w:val="0"/>
            <w:sz w:val="27"/>
            <w:szCs w:val="27"/>
          </w:rPr>
          <w:t>Example EMF Model Creation Wizards </w:t>
        </w:r>
        <w:r w:rsidRPr="00F94929">
          <w:rPr>
            <w:rFonts w:ascii="Arial" w:eastAsia="宋体" w:hAnsi="Arial" w:cs="Arial"/>
            <w:color w:val="000000"/>
            <w:kern w:val="0"/>
            <w:sz w:val="27"/>
            <w:szCs w:val="27"/>
          </w:rPr>
          <w:t>→ </w:t>
        </w:r>
        <w:r w:rsidRPr="00F94929">
          <w:rPr>
            <w:rFonts w:ascii="Arial" w:eastAsia="宋体" w:hAnsi="Arial" w:cs="Arial"/>
            <w:i/>
            <w:iCs/>
            <w:color w:val="000000"/>
            <w:kern w:val="0"/>
            <w:sz w:val="27"/>
            <w:szCs w:val="27"/>
          </w:rPr>
          <w:t>Webpage Model</w:t>
        </w:r>
        <w:r w:rsidRPr="00F94929">
          <w:rPr>
            <w:rFonts w:ascii="Arial" w:eastAsia="宋体" w:hAnsi="Arial" w:cs="Arial"/>
            <w:color w:val="000000"/>
            <w:kern w:val="0"/>
            <w:sz w:val="27"/>
            <w:szCs w:val="27"/>
          </w:rPr>
          <w:t>.</w:t>
        </w:r>
      </w:ins>
    </w:p>
    <w:p w:rsidR="00F94929" w:rsidRPr="00F94929" w:rsidRDefault="00F94929" w:rsidP="00F94929">
      <w:pPr>
        <w:widowControl/>
        <w:spacing w:line="360" w:lineRule="atLeast"/>
        <w:jc w:val="left"/>
        <w:rPr>
          <w:ins w:id="79"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3514725" cy="3743325"/>
            <wp:effectExtent l="0" t="0" r="9525" b="9525"/>
            <wp:docPr id="21" name="图片 21" descr="http://www.vogella.com/articles/EclipseEMF/images/xemfeditor20.gif.pagespeed.ic.fNGRxBjL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vogella.com/articles/EclipseEMF/images/xemfeditor20.gif.pagespeed.ic.fNGRxBjL5b.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14725" cy="37433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80" w:author="Unknown"/>
          <w:rFonts w:ascii="Arial" w:eastAsia="宋体" w:hAnsi="Arial" w:cs="Arial"/>
          <w:color w:val="000000"/>
          <w:kern w:val="0"/>
          <w:sz w:val="27"/>
          <w:szCs w:val="27"/>
        </w:rPr>
      </w:pPr>
      <w:ins w:id="81" w:author="Unknown">
        <w:r w:rsidRPr="00F94929">
          <w:rPr>
            <w:rFonts w:ascii="Arial" w:eastAsia="宋体" w:hAnsi="Arial" w:cs="Arial"/>
            <w:color w:val="000000"/>
            <w:kern w:val="0"/>
            <w:sz w:val="27"/>
            <w:szCs w:val="27"/>
          </w:rPr>
          <w:t>Name your model </w:t>
        </w:r>
        <w:r w:rsidRPr="00F94929">
          <w:rPr>
            <w:rFonts w:ascii="Arial" w:eastAsia="宋体" w:hAnsi="Arial" w:cs="Arial"/>
            <w:i/>
            <w:iCs/>
            <w:color w:val="000000"/>
            <w:kern w:val="0"/>
            <w:sz w:val="27"/>
            <w:szCs w:val="27"/>
          </w:rPr>
          <w:t>My.webpage</w:t>
        </w:r>
        <w:r w:rsidRPr="00F94929">
          <w:rPr>
            <w:rFonts w:ascii="Arial" w:eastAsia="宋体" w:hAnsi="Arial" w:cs="Arial"/>
            <w:color w:val="000000"/>
            <w:kern w:val="0"/>
            <w:sz w:val="27"/>
            <w:szCs w:val="27"/>
          </w:rPr>
          <w:t>.</w:t>
        </w:r>
      </w:ins>
    </w:p>
    <w:p w:rsidR="00F94929" w:rsidRPr="00F94929" w:rsidRDefault="00F94929" w:rsidP="00F94929">
      <w:pPr>
        <w:widowControl/>
        <w:spacing w:line="360" w:lineRule="atLeast"/>
        <w:jc w:val="left"/>
        <w:rPr>
          <w:ins w:id="82"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819525" cy="4086225"/>
            <wp:effectExtent l="0" t="0" r="9525" b="9525"/>
            <wp:docPr id="20" name="图片 20" descr="http://www.vogella.com/articles/EclipseEMF/images/xemfeditor30.gif.pagespeed.ic.fj8BnJu3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vogella.com/articles/EclipseEMF/images/xemfeditor30.gif.pagespeed.ic.fj8BnJu3NV.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9525" cy="40862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83" w:author="Unknown"/>
          <w:rFonts w:ascii="Arial" w:eastAsia="宋体" w:hAnsi="Arial" w:cs="Arial"/>
          <w:color w:val="000000"/>
          <w:kern w:val="0"/>
          <w:sz w:val="27"/>
          <w:szCs w:val="27"/>
        </w:rPr>
      </w:pPr>
      <w:ins w:id="84" w:author="Unknown">
        <w:r w:rsidRPr="00F94929">
          <w:rPr>
            <w:rFonts w:ascii="Arial" w:eastAsia="宋体" w:hAnsi="Arial" w:cs="Arial"/>
            <w:color w:val="000000"/>
            <w:kern w:val="0"/>
            <w:sz w:val="27"/>
            <w:szCs w:val="27"/>
          </w:rPr>
          <w:lastRenderedPageBreak/>
          <w:t>Select as the Model Object "My Web" and press finish.</w:t>
        </w:r>
      </w:ins>
    </w:p>
    <w:p w:rsidR="00F94929" w:rsidRPr="00F94929" w:rsidRDefault="00F94929" w:rsidP="00F94929">
      <w:pPr>
        <w:widowControl/>
        <w:spacing w:line="360" w:lineRule="atLeast"/>
        <w:jc w:val="left"/>
        <w:rPr>
          <w:ins w:id="85"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695700" cy="3209925"/>
            <wp:effectExtent l="0" t="0" r="0" b="9525"/>
            <wp:docPr id="19" name="图片 19" descr="http://www.vogella.com/articles/EclipseEMF/images/xEMFEditor50.gif.pagespeed.ic.vn-MVRVq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vogella.com/articles/EclipseEMF/images/xEMFEditor50.gif.pagespeed.ic.vn-MVRVquW.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95700" cy="3209925"/>
                    </a:xfrm>
                    <a:prstGeom prst="rect">
                      <a:avLst/>
                    </a:prstGeom>
                    <a:noFill/>
                    <a:ln>
                      <a:noFill/>
                    </a:ln>
                  </pic:spPr>
                </pic:pic>
              </a:graphicData>
            </a:graphic>
          </wp:inline>
        </w:drawing>
      </w:r>
    </w:p>
    <w:p w:rsidR="00F94929" w:rsidRPr="00F94929" w:rsidRDefault="00F94929" w:rsidP="00F94929">
      <w:pPr>
        <w:widowControl/>
        <w:spacing w:line="360" w:lineRule="atLeast"/>
        <w:jc w:val="left"/>
        <w:outlineLvl w:val="2"/>
        <w:rPr>
          <w:ins w:id="86" w:author="Unknown"/>
          <w:rFonts w:ascii="Arial" w:eastAsia="宋体" w:hAnsi="Arial" w:cs="Arial"/>
          <w:b/>
          <w:bCs/>
          <w:color w:val="333333"/>
          <w:kern w:val="0"/>
          <w:sz w:val="30"/>
          <w:szCs w:val="30"/>
        </w:rPr>
      </w:pPr>
      <w:bookmarkStart w:id="87" w:name="emfeditor_editmodel"/>
      <w:bookmarkEnd w:id="87"/>
      <w:ins w:id="88" w:author="Unknown">
        <w:r w:rsidRPr="00F94929">
          <w:rPr>
            <w:rFonts w:ascii="Arial" w:eastAsia="宋体" w:hAnsi="Arial" w:cs="Arial"/>
            <w:b/>
            <w:bCs/>
            <w:color w:val="333333"/>
            <w:kern w:val="0"/>
            <w:sz w:val="30"/>
            <w:szCs w:val="30"/>
          </w:rPr>
          <w:t>5.4. Edit your model</w:t>
        </w:r>
      </w:ins>
    </w:p>
    <w:p w:rsidR="00F94929" w:rsidRPr="00F94929" w:rsidRDefault="00F94929" w:rsidP="00F94929">
      <w:pPr>
        <w:widowControl/>
        <w:spacing w:before="100" w:beforeAutospacing="1" w:after="100" w:afterAutospacing="1" w:line="360" w:lineRule="atLeast"/>
        <w:ind w:left="150" w:right="150"/>
        <w:jc w:val="left"/>
        <w:rPr>
          <w:ins w:id="89" w:author="Unknown"/>
          <w:rFonts w:ascii="Arial" w:eastAsia="宋体" w:hAnsi="Arial" w:cs="Arial"/>
          <w:color w:val="000000"/>
          <w:kern w:val="0"/>
          <w:sz w:val="27"/>
          <w:szCs w:val="27"/>
        </w:rPr>
      </w:pPr>
      <w:ins w:id="90" w:author="Unknown">
        <w:r w:rsidRPr="00F94929">
          <w:rPr>
            <w:rFonts w:ascii="Arial" w:eastAsia="宋体" w:hAnsi="Arial" w:cs="Arial"/>
            <w:color w:val="000000"/>
            <w:kern w:val="0"/>
            <w:sz w:val="27"/>
            <w:szCs w:val="27"/>
          </w:rPr>
          <w:t>You should now see a editor for your website.model.</w:t>
        </w:r>
      </w:ins>
    </w:p>
    <w:p w:rsidR="00F94929" w:rsidRPr="00F94929" w:rsidRDefault="00F94929" w:rsidP="00F94929">
      <w:pPr>
        <w:widowControl/>
        <w:spacing w:line="360" w:lineRule="atLeast"/>
        <w:jc w:val="left"/>
        <w:rPr>
          <w:ins w:id="91" w:author="Unknown"/>
          <w:rFonts w:ascii="Arial" w:eastAsia="宋体" w:hAnsi="Arial" w:cs="Arial"/>
          <w:color w:val="000000"/>
          <w:kern w:val="0"/>
          <w:sz w:val="27"/>
          <w:szCs w:val="27"/>
        </w:rPr>
      </w:pPr>
    </w:p>
    <w:p w:rsidR="00F94929" w:rsidRPr="00F94929" w:rsidRDefault="00F94929" w:rsidP="00F94929">
      <w:pPr>
        <w:widowControl/>
        <w:spacing w:before="100" w:beforeAutospacing="1" w:after="100" w:afterAutospacing="1" w:line="360" w:lineRule="atLeast"/>
        <w:ind w:left="150" w:right="150"/>
        <w:jc w:val="left"/>
        <w:rPr>
          <w:ins w:id="92" w:author="Unknown"/>
          <w:rFonts w:ascii="Arial" w:eastAsia="宋体" w:hAnsi="Arial" w:cs="Arial"/>
          <w:color w:val="000000"/>
          <w:kern w:val="0"/>
          <w:sz w:val="27"/>
          <w:szCs w:val="27"/>
        </w:rPr>
      </w:pPr>
      <w:ins w:id="93" w:author="Unknown">
        <w:r w:rsidRPr="00F94929">
          <w:rPr>
            <w:rFonts w:ascii="Arial" w:eastAsia="宋体" w:hAnsi="Arial" w:cs="Arial"/>
            <w:color w:val="000000"/>
            <w:kern w:val="0"/>
            <w:sz w:val="27"/>
            <w:szCs w:val="27"/>
          </w:rPr>
          <w:t>Right-click on "My Web" and create a new elements. To edit the elements use the "Properties View" which can be found under Window -&gt; Show View -&gt; Properties.</w:t>
        </w:r>
      </w:ins>
    </w:p>
    <w:p w:rsidR="00F94929" w:rsidRPr="00F94929" w:rsidRDefault="00F94929" w:rsidP="00F94929">
      <w:pPr>
        <w:widowControl/>
        <w:spacing w:line="360" w:lineRule="atLeast"/>
        <w:jc w:val="left"/>
        <w:rPr>
          <w:ins w:id="94"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657600" cy="990600"/>
            <wp:effectExtent l="0" t="0" r="0" b="0"/>
            <wp:docPr id="18" name="图片 18" descr="http://www.vogella.com/articles/EclipseEMF/images/xEMFEditor60.gif.pagespeed.ic.W_WB6G0U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vogella.com/articles/EclipseEMF/images/xEMFEditor60.gif.pagespeed.ic.W_WB6G0U7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57600" cy="990600"/>
                    </a:xfrm>
                    <a:prstGeom prst="rect">
                      <a:avLst/>
                    </a:prstGeom>
                    <a:noFill/>
                    <a:ln>
                      <a:noFill/>
                    </a:ln>
                  </pic:spPr>
                </pic:pic>
              </a:graphicData>
            </a:graphic>
          </wp:inline>
        </w:drawing>
      </w:r>
    </w:p>
    <w:p w:rsidR="00F94929" w:rsidRPr="00F94929" w:rsidRDefault="00F94929" w:rsidP="00F94929">
      <w:pPr>
        <w:widowControl/>
        <w:spacing w:line="360" w:lineRule="atLeast"/>
        <w:jc w:val="left"/>
        <w:rPr>
          <w:ins w:id="95"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3543300" cy="2686050"/>
            <wp:effectExtent l="0" t="0" r="0" b="0"/>
            <wp:docPr id="17" name="图片 17" descr="http://www.vogella.com/articles/EclipseEMF/images/xEMFEditor70.gif.pagespeed.ic.KkXgtyyU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vogella.com/articles/EclipseEMF/images/xEMFEditor70.gif.pagespeed.ic.KkXgtyyUGV.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43300" cy="268605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96" w:author="Unknown"/>
          <w:rFonts w:ascii="Arial" w:eastAsia="宋体" w:hAnsi="Arial" w:cs="Arial"/>
          <w:color w:val="000000"/>
          <w:kern w:val="0"/>
          <w:sz w:val="27"/>
          <w:szCs w:val="27"/>
        </w:rPr>
      </w:pPr>
      <w:ins w:id="97" w:author="Unknown">
        <w:r w:rsidRPr="00F94929">
          <w:rPr>
            <w:rFonts w:ascii="Arial" w:eastAsia="宋体" w:hAnsi="Arial" w:cs="Arial"/>
            <w:color w:val="000000"/>
            <w:kern w:val="0"/>
            <w:sz w:val="27"/>
            <w:szCs w:val="27"/>
          </w:rPr>
          <w:t>Save your created model.</w:t>
        </w:r>
      </w:ins>
    </w:p>
    <w:p w:rsidR="00F94929" w:rsidRPr="00F94929" w:rsidRDefault="00F94929" w:rsidP="00F94929">
      <w:pPr>
        <w:widowControl/>
        <w:spacing w:before="300" w:line="360" w:lineRule="atLeast"/>
        <w:jc w:val="left"/>
        <w:outlineLvl w:val="1"/>
        <w:rPr>
          <w:ins w:id="98" w:author="Unknown"/>
          <w:rFonts w:ascii="Arial" w:eastAsia="宋体" w:hAnsi="Arial" w:cs="Arial"/>
          <w:b/>
          <w:bCs/>
          <w:color w:val="333333"/>
          <w:kern w:val="0"/>
          <w:sz w:val="45"/>
          <w:szCs w:val="45"/>
        </w:rPr>
      </w:pPr>
      <w:bookmarkStart w:id="99" w:name="javacode"/>
      <w:bookmarkEnd w:id="99"/>
      <w:ins w:id="100" w:author="Unknown">
        <w:r w:rsidRPr="00F94929">
          <w:rPr>
            <w:rFonts w:ascii="Arial" w:eastAsia="宋体" w:hAnsi="Arial" w:cs="Arial"/>
            <w:b/>
            <w:bCs/>
            <w:color w:val="333333"/>
            <w:kern w:val="0"/>
            <w:sz w:val="45"/>
            <w:szCs w:val="45"/>
          </w:rPr>
          <w:t>6. Using the model code</w:t>
        </w:r>
      </w:ins>
    </w:p>
    <w:p w:rsidR="00F94929" w:rsidRPr="00F94929" w:rsidRDefault="00F94929" w:rsidP="00F94929">
      <w:pPr>
        <w:widowControl/>
        <w:spacing w:line="360" w:lineRule="atLeast"/>
        <w:jc w:val="left"/>
        <w:outlineLvl w:val="2"/>
        <w:rPr>
          <w:ins w:id="101" w:author="Unknown"/>
          <w:rFonts w:ascii="Arial" w:eastAsia="宋体" w:hAnsi="Arial" w:cs="Arial"/>
          <w:b/>
          <w:bCs/>
          <w:color w:val="333333"/>
          <w:kern w:val="0"/>
          <w:sz w:val="30"/>
          <w:szCs w:val="30"/>
        </w:rPr>
      </w:pPr>
      <w:bookmarkStart w:id="102" w:name="javacode_overview"/>
      <w:bookmarkEnd w:id="102"/>
      <w:ins w:id="103" w:author="Unknown">
        <w:r w:rsidRPr="00F94929">
          <w:rPr>
            <w:rFonts w:ascii="Arial" w:eastAsia="宋体" w:hAnsi="Arial" w:cs="Arial"/>
            <w:b/>
            <w:bCs/>
            <w:color w:val="333333"/>
            <w:kern w:val="0"/>
            <w:sz w:val="30"/>
            <w:szCs w:val="30"/>
          </w:rPr>
          <w:t>6.1. Overview</w:t>
        </w:r>
      </w:ins>
    </w:p>
    <w:p w:rsidR="00F94929" w:rsidRPr="00F94929" w:rsidRDefault="00F94929" w:rsidP="00F94929">
      <w:pPr>
        <w:widowControl/>
        <w:spacing w:before="100" w:beforeAutospacing="1" w:after="100" w:afterAutospacing="1" w:line="360" w:lineRule="atLeast"/>
        <w:ind w:left="150" w:right="150"/>
        <w:jc w:val="left"/>
        <w:rPr>
          <w:ins w:id="104" w:author="Unknown"/>
          <w:rFonts w:ascii="Arial" w:eastAsia="宋体" w:hAnsi="Arial" w:cs="Arial"/>
          <w:color w:val="000000"/>
          <w:kern w:val="0"/>
          <w:sz w:val="27"/>
          <w:szCs w:val="27"/>
        </w:rPr>
      </w:pPr>
      <w:ins w:id="105" w:author="Unknown">
        <w:r w:rsidRPr="00F94929">
          <w:rPr>
            <w:rFonts w:ascii="Arial" w:eastAsia="宋体" w:hAnsi="Arial" w:cs="Arial"/>
            <w:color w:val="000000"/>
            <w:kern w:val="0"/>
            <w:sz w:val="27"/>
            <w:szCs w:val="27"/>
          </w:rPr>
          <w:t>The generated model code is standard Java code and can be used as such. The following demonstrates how you create objects based on the generated code.</w:t>
        </w:r>
      </w:ins>
    </w:p>
    <w:p w:rsidR="00F94929" w:rsidRPr="00F94929" w:rsidRDefault="00F94929" w:rsidP="00F94929">
      <w:pPr>
        <w:widowControl/>
        <w:spacing w:line="360" w:lineRule="atLeast"/>
        <w:jc w:val="left"/>
        <w:outlineLvl w:val="2"/>
        <w:rPr>
          <w:ins w:id="106" w:author="Unknown"/>
          <w:rFonts w:ascii="Arial" w:eastAsia="宋体" w:hAnsi="Arial" w:cs="Arial"/>
          <w:b/>
          <w:bCs/>
          <w:color w:val="333333"/>
          <w:kern w:val="0"/>
          <w:sz w:val="30"/>
          <w:szCs w:val="30"/>
        </w:rPr>
      </w:pPr>
      <w:bookmarkStart w:id="107" w:name="javacode_usage"/>
      <w:bookmarkEnd w:id="107"/>
      <w:ins w:id="108" w:author="Unknown">
        <w:r w:rsidRPr="00F94929">
          <w:rPr>
            <w:rFonts w:ascii="Arial" w:eastAsia="宋体" w:hAnsi="Arial" w:cs="Arial"/>
            <w:b/>
            <w:bCs/>
            <w:color w:val="333333"/>
            <w:kern w:val="0"/>
            <w:sz w:val="30"/>
            <w:szCs w:val="30"/>
          </w:rPr>
          <w:t>6.2. Example</w:t>
        </w:r>
      </w:ins>
    </w:p>
    <w:p w:rsidR="00F94929" w:rsidRPr="00F94929" w:rsidRDefault="00F94929" w:rsidP="00F94929">
      <w:pPr>
        <w:widowControl/>
        <w:spacing w:before="100" w:beforeAutospacing="1" w:after="100" w:afterAutospacing="1" w:line="360" w:lineRule="atLeast"/>
        <w:ind w:left="150" w:right="150"/>
        <w:jc w:val="left"/>
        <w:rPr>
          <w:ins w:id="109" w:author="Unknown"/>
          <w:rFonts w:ascii="Arial" w:eastAsia="宋体" w:hAnsi="Arial" w:cs="Arial"/>
          <w:color w:val="000000"/>
          <w:kern w:val="0"/>
          <w:sz w:val="27"/>
          <w:szCs w:val="27"/>
        </w:rPr>
      </w:pPr>
      <w:ins w:id="110" w:author="Unknown">
        <w:r w:rsidRPr="00F94929">
          <w:rPr>
            <w:rFonts w:ascii="Arial" w:eastAsia="宋体" w:hAnsi="Arial" w:cs="Arial"/>
            <w:color w:val="000000"/>
            <w:kern w:val="0"/>
            <w:sz w:val="27"/>
            <w:szCs w:val="27"/>
          </w:rPr>
          <w:t>Create a new plug-in project called </w:t>
        </w:r>
        <w:r w:rsidRPr="00F94929">
          <w:rPr>
            <w:rFonts w:ascii="Arial" w:eastAsia="宋体" w:hAnsi="Arial" w:cs="Arial"/>
            <w:i/>
            <w:iCs/>
            <w:color w:val="000000"/>
            <w:kern w:val="0"/>
            <w:sz w:val="27"/>
            <w:szCs w:val="27"/>
          </w:rPr>
          <w:t>de.vogella.emf.webpage.usingmodel</w:t>
        </w:r>
        <w:r w:rsidRPr="00F94929">
          <w:rPr>
            <w:rFonts w:ascii="Arial" w:eastAsia="宋体" w:hAnsi="Arial" w:cs="Arial"/>
            <w:color w:val="000000"/>
            <w:kern w:val="0"/>
            <w:sz w:val="27"/>
            <w:szCs w:val="27"/>
          </w:rPr>
          <w:t>. Add the following dependency to your</w:t>
        </w:r>
        <w:r w:rsidRPr="00F94929">
          <w:rPr>
            <w:rFonts w:ascii="宋体" w:eastAsia="宋体" w:hAnsi="宋体" w:cs="宋体"/>
            <w:i/>
            <w:iCs/>
            <w:color w:val="000000"/>
            <w:kern w:val="0"/>
            <w:sz w:val="24"/>
            <w:szCs w:val="24"/>
          </w:rPr>
          <w:t>MANIFEST.MF</w:t>
        </w:r>
        <w:r w:rsidRPr="00F94929">
          <w:rPr>
            <w:rFonts w:ascii="Arial" w:eastAsia="宋体" w:hAnsi="Arial" w:cs="Arial"/>
            <w:color w:val="000000"/>
            <w:kern w:val="0"/>
            <w:sz w:val="27"/>
            <w:szCs w:val="27"/>
          </w:rPr>
          <w:t>.</w:t>
        </w:r>
      </w:ins>
    </w:p>
    <w:p w:rsidR="00F94929" w:rsidRPr="00F94929" w:rsidRDefault="00F94929" w:rsidP="00F94929">
      <w:pPr>
        <w:widowControl/>
        <w:numPr>
          <w:ilvl w:val="0"/>
          <w:numId w:val="3"/>
        </w:numPr>
        <w:spacing w:before="100" w:beforeAutospacing="1" w:after="100" w:afterAutospacing="1" w:line="360" w:lineRule="atLeast"/>
        <w:jc w:val="left"/>
        <w:rPr>
          <w:ins w:id="111" w:author="Unknown"/>
          <w:rFonts w:ascii="Arial" w:eastAsia="宋体" w:hAnsi="Arial" w:cs="Arial"/>
          <w:color w:val="000000"/>
          <w:kern w:val="0"/>
          <w:sz w:val="27"/>
          <w:szCs w:val="27"/>
        </w:rPr>
      </w:pPr>
      <w:ins w:id="112" w:author="Unknown">
        <w:r w:rsidRPr="00F94929">
          <w:rPr>
            <w:rFonts w:ascii="Arial" w:eastAsia="宋体" w:hAnsi="Arial" w:cs="Arial"/>
            <w:color w:val="000000"/>
            <w:kern w:val="0"/>
            <w:sz w:val="27"/>
            <w:szCs w:val="27"/>
          </w:rPr>
          <w:t>org.eclipse.emf.ecore</w:t>
        </w:r>
      </w:ins>
    </w:p>
    <w:p w:rsidR="00F94929" w:rsidRPr="00F94929" w:rsidRDefault="00F94929" w:rsidP="00F94929">
      <w:pPr>
        <w:widowControl/>
        <w:numPr>
          <w:ilvl w:val="0"/>
          <w:numId w:val="3"/>
        </w:numPr>
        <w:spacing w:before="100" w:beforeAutospacing="1" w:after="100" w:afterAutospacing="1" w:line="360" w:lineRule="atLeast"/>
        <w:jc w:val="left"/>
        <w:rPr>
          <w:ins w:id="113" w:author="Unknown"/>
          <w:rFonts w:ascii="Arial" w:eastAsia="宋体" w:hAnsi="Arial" w:cs="Arial"/>
          <w:color w:val="000000"/>
          <w:kern w:val="0"/>
          <w:sz w:val="27"/>
          <w:szCs w:val="27"/>
        </w:rPr>
      </w:pPr>
      <w:ins w:id="114" w:author="Unknown">
        <w:r w:rsidRPr="00F94929">
          <w:rPr>
            <w:rFonts w:ascii="Arial" w:eastAsia="宋体" w:hAnsi="Arial" w:cs="Arial"/>
            <w:color w:val="000000"/>
            <w:kern w:val="0"/>
            <w:sz w:val="27"/>
            <w:szCs w:val="27"/>
          </w:rPr>
          <w:t>de.vogella.emf.webpage.model</w:t>
        </w:r>
      </w:ins>
    </w:p>
    <w:p w:rsidR="00F94929" w:rsidRPr="00F94929" w:rsidRDefault="00F94929" w:rsidP="00F94929">
      <w:pPr>
        <w:widowControl/>
        <w:spacing w:before="100" w:beforeAutospacing="1" w:after="100" w:afterAutospacing="1" w:line="360" w:lineRule="atLeast"/>
        <w:ind w:left="150" w:right="150"/>
        <w:jc w:val="left"/>
        <w:rPr>
          <w:ins w:id="115" w:author="Unknown"/>
          <w:rFonts w:ascii="Arial" w:eastAsia="宋体" w:hAnsi="Arial" w:cs="Arial"/>
          <w:color w:val="000000"/>
          <w:kern w:val="0"/>
          <w:sz w:val="27"/>
          <w:szCs w:val="27"/>
        </w:rPr>
      </w:pPr>
      <w:ins w:id="116" w:author="Unknown">
        <w:r w:rsidRPr="00F94929">
          <w:rPr>
            <w:rFonts w:ascii="Arial" w:eastAsia="宋体" w:hAnsi="Arial" w:cs="Arial"/>
            <w:color w:val="000000"/>
            <w:kern w:val="0"/>
            <w:sz w:val="27"/>
            <w:szCs w:val="27"/>
          </w:rPr>
          <w:t>Create the following class.</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17" w:author="Unknown"/>
          <w:rFonts w:ascii="Lucida Console" w:eastAsia="宋体" w:hAnsi="Lucida Console" w:cs="宋体"/>
          <w:color w:val="000000"/>
          <w:kern w:val="0"/>
          <w:sz w:val="20"/>
          <w:szCs w:val="20"/>
        </w:rPr>
      </w:pPr>
      <w:ins w:id="118" w:author="Unknown">
        <w:r w:rsidRPr="00F94929">
          <w:rPr>
            <w:rFonts w:ascii="Lucida Console" w:eastAsia="宋体" w:hAnsi="Lucida Console" w:cs="宋体"/>
            <w:b/>
            <w:bCs/>
            <w:color w:val="7F0055"/>
            <w:kern w:val="0"/>
            <w:sz w:val="20"/>
            <w:szCs w:val="20"/>
          </w:rPr>
          <w:t>package</w:t>
        </w:r>
        <w:r w:rsidRPr="00F94929">
          <w:rPr>
            <w:rFonts w:ascii="Lucida Console" w:eastAsia="宋体" w:hAnsi="Lucida Console" w:cs="宋体"/>
            <w:color w:val="000000"/>
            <w:kern w:val="0"/>
            <w:sz w:val="20"/>
            <w:szCs w:val="20"/>
          </w:rPr>
          <w:t xml:space="preserve"> de.vogella.emf.webpage.usingmodel;</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19" w:author="Unknown"/>
          <w:rFonts w:ascii="Lucida Console" w:eastAsia="宋体" w:hAnsi="Lucida Console" w:cs="宋体"/>
          <w:color w:val="000000"/>
          <w:kern w:val="0"/>
          <w:sz w:val="20"/>
          <w:szCs w:val="20"/>
        </w:rPr>
      </w:pP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0" w:author="Unknown"/>
          <w:rFonts w:ascii="Lucida Console" w:eastAsia="宋体" w:hAnsi="Lucida Console" w:cs="宋体"/>
          <w:color w:val="000000"/>
          <w:kern w:val="0"/>
          <w:sz w:val="20"/>
          <w:szCs w:val="20"/>
        </w:rPr>
      </w:pPr>
      <w:ins w:id="121" w:author="Unknown">
        <w:r w:rsidRPr="00F94929">
          <w:rPr>
            <w:rFonts w:ascii="Lucida Console" w:eastAsia="宋体" w:hAnsi="Lucida Console" w:cs="宋体"/>
            <w:b/>
            <w:bCs/>
            <w:color w:val="7F0055"/>
            <w:kern w:val="0"/>
            <w:sz w:val="20"/>
            <w:szCs w:val="20"/>
          </w:rPr>
          <w:t>import</w:t>
        </w:r>
        <w:r w:rsidRPr="00F94929">
          <w:rPr>
            <w:rFonts w:ascii="Lucida Console" w:eastAsia="宋体" w:hAnsi="Lucida Console" w:cs="宋体"/>
            <w:color w:val="000000"/>
            <w:kern w:val="0"/>
            <w:sz w:val="20"/>
            <w:szCs w:val="20"/>
          </w:rPr>
          <w:t xml:space="preserve"> de.vogella.emf.webpage.model.webpage.MyWeb;</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2" w:author="Unknown"/>
          <w:rFonts w:ascii="Lucida Console" w:eastAsia="宋体" w:hAnsi="Lucida Console" w:cs="宋体"/>
          <w:color w:val="000000"/>
          <w:kern w:val="0"/>
          <w:sz w:val="20"/>
          <w:szCs w:val="20"/>
        </w:rPr>
      </w:pPr>
      <w:ins w:id="123" w:author="Unknown">
        <w:r w:rsidRPr="00F94929">
          <w:rPr>
            <w:rFonts w:ascii="Lucida Console" w:eastAsia="宋体" w:hAnsi="Lucida Console" w:cs="宋体"/>
            <w:b/>
            <w:bCs/>
            <w:color w:val="7F0055"/>
            <w:kern w:val="0"/>
            <w:sz w:val="20"/>
            <w:szCs w:val="20"/>
          </w:rPr>
          <w:lastRenderedPageBreak/>
          <w:t>import</w:t>
        </w:r>
        <w:r w:rsidRPr="00F94929">
          <w:rPr>
            <w:rFonts w:ascii="Lucida Console" w:eastAsia="宋体" w:hAnsi="Lucida Console" w:cs="宋体"/>
            <w:color w:val="000000"/>
            <w:kern w:val="0"/>
            <w:sz w:val="20"/>
            <w:szCs w:val="20"/>
          </w:rPr>
          <w:t xml:space="preserve"> de.vogella.emf.webpage.model.webpage.Webpage;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4" w:author="Unknown"/>
          <w:rFonts w:ascii="Lucida Console" w:eastAsia="宋体" w:hAnsi="Lucida Console" w:cs="宋体"/>
          <w:color w:val="000000"/>
          <w:kern w:val="0"/>
          <w:sz w:val="20"/>
          <w:szCs w:val="20"/>
        </w:rPr>
      </w:pPr>
      <w:ins w:id="125" w:author="Unknown">
        <w:r w:rsidRPr="00F94929">
          <w:rPr>
            <w:rFonts w:ascii="Lucida Console" w:eastAsia="宋体" w:hAnsi="Lucida Console" w:cs="宋体"/>
            <w:b/>
            <w:bCs/>
            <w:color w:val="7F0055"/>
            <w:kern w:val="0"/>
            <w:sz w:val="20"/>
            <w:szCs w:val="20"/>
          </w:rPr>
          <w:t>import</w:t>
        </w:r>
        <w:r w:rsidRPr="00F94929">
          <w:rPr>
            <w:rFonts w:ascii="Lucida Console" w:eastAsia="宋体" w:hAnsi="Lucida Console" w:cs="宋体"/>
            <w:color w:val="000000"/>
            <w:kern w:val="0"/>
            <w:sz w:val="20"/>
            <w:szCs w:val="20"/>
          </w:rPr>
          <w:t xml:space="preserve"> de.vogella.emf.webpage.model.webpage.WebpageFactory;</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6" w:author="Unknown"/>
          <w:rFonts w:ascii="Lucida Console" w:eastAsia="宋体" w:hAnsi="Lucida Console" w:cs="宋体"/>
          <w:color w:val="000000"/>
          <w:kern w:val="0"/>
          <w:sz w:val="20"/>
          <w:szCs w:val="20"/>
        </w:rPr>
      </w:pPr>
      <w:ins w:id="127" w:author="Unknown">
        <w:r w:rsidRPr="00F94929">
          <w:rPr>
            <w:rFonts w:ascii="Lucida Console" w:eastAsia="宋体" w:hAnsi="Lucida Console" w:cs="宋体"/>
            <w:b/>
            <w:bCs/>
            <w:color w:val="7F0055"/>
            <w:kern w:val="0"/>
            <w:sz w:val="20"/>
            <w:szCs w:val="20"/>
          </w:rPr>
          <w:t>import</w:t>
        </w:r>
        <w:r w:rsidRPr="00F94929">
          <w:rPr>
            <w:rFonts w:ascii="Lucida Console" w:eastAsia="宋体" w:hAnsi="Lucida Console" w:cs="宋体"/>
            <w:color w:val="000000"/>
            <w:kern w:val="0"/>
            <w:sz w:val="20"/>
            <w:szCs w:val="20"/>
          </w:rPr>
          <w:t xml:space="preserve"> de.vogella.emf.webpage.model.webpage.impl.WebpagePackageImpl;</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8" w:author="Unknown"/>
          <w:rFonts w:ascii="Lucida Console" w:eastAsia="宋体" w:hAnsi="Lucida Console" w:cs="宋体"/>
          <w:color w:val="000000"/>
          <w:kern w:val="0"/>
          <w:sz w:val="20"/>
          <w:szCs w:val="20"/>
        </w:rPr>
      </w:pP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29" w:author="Unknown"/>
          <w:rFonts w:ascii="Lucida Console" w:eastAsia="宋体" w:hAnsi="Lucida Console" w:cs="宋体"/>
          <w:color w:val="000000"/>
          <w:kern w:val="0"/>
          <w:sz w:val="20"/>
          <w:szCs w:val="20"/>
        </w:rPr>
      </w:pPr>
      <w:ins w:id="130" w:author="Unknown">
        <w:r w:rsidRPr="00F94929">
          <w:rPr>
            <w:rFonts w:ascii="Lucida Console" w:eastAsia="宋体" w:hAnsi="Lucida Console" w:cs="宋体"/>
            <w:b/>
            <w:bCs/>
            <w:color w:val="7F0055"/>
            <w:kern w:val="0"/>
            <w:sz w:val="20"/>
            <w:szCs w:val="20"/>
          </w:rPr>
          <w:t>public</w:t>
        </w:r>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class</w:t>
        </w:r>
        <w:r w:rsidRPr="00F94929">
          <w:rPr>
            <w:rFonts w:ascii="Lucida Console" w:eastAsia="宋体" w:hAnsi="Lucida Console" w:cs="宋体"/>
            <w:color w:val="000000"/>
            <w:kern w:val="0"/>
            <w:sz w:val="20"/>
            <w:szCs w:val="20"/>
          </w:rPr>
          <w:t xml:space="preserve"> UsingEMFModel {</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31" w:author="Unknown"/>
          <w:rFonts w:ascii="Lucida Console" w:eastAsia="宋体" w:hAnsi="Lucida Console" w:cs="宋体"/>
          <w:color w:val="000000"/>
          <w:kern w:val="0"/>
          <w:sz w:val="20"/>
          <w:szCs w:val="20"/>
        </w:rPr>
      </w:pPr>
      <w:ins w:id="132"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public</w:t>
        </w:r>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static</w:t>
        </w:r>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void</w:t>
        </w:r>
        <w:r w:rsidRPr="00F94929">
          <w:rPr>
            <w:rFonts w:ascii="Lucida Console" w:eastAsia="宋体" w:hAnsi="Lucida Console" w:cs="宋体"/>
            <w:color w:val="000000"/>
            <w:kern w:val="0"/>
            <w:sz w:val="20"/>
            <w:szCs w:val="20"/>
          </w:rPr>
          <w:t xml:space="preserve"> main(String[] args) {</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33" w:author="Unknown"/>
          <w:rFonts w:ascii="Lucida Console" w:eastAsia="宋体" w:hAnsi="Lucida Console" w:cs="宋体"/>
          <w:color w:val="000000"/>
          <w:kern w:val="0"/>
          <w:sz w:val="20"/>
          <w:szCs w:val="20"/>
        </w:rPr>
      </w:pPr>
      <w:ins w:id="134" w:author="Unknown">
        <w:r w:rsidRPr="00F94929">
          <w:rPr>
            <w:rFonts w:ascii="Lucida Console" w:eastAsia="宋体" w:hAnsi="Lucida Console" w:cs="宋体"/>
            <w:color w:val="000000"/>
            <w:kern w:val="0"/>
            <w:sz w:val="20"/>
            <w:szCs w:val="20"/>
          </w:rPr>
          <w:t xml:space="preserve">    WebpagePackageImpl.init();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35" w:author="Unknown"/>
          <w:rFonts w:ascii="Lucida Console" w:eastAsia="宋体" w:hAnsi="Lucida Console" w:cs="宋体"/>
          <w:color w:val="000000"/>
          <w:kern w:val="0"/>
          <w:sz w:val="20"/>
          <w:szCs w:val="20"/>
        </w:rPr>
      </w:pPr>
      <w:ins w:id="136"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Retrieve the default factory singleton</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37" w:author="Unknown"/>
          <w:rFonts w:ascii="Lucida Console" w:eastAsia="宋体" w:hAnsi="Lucida Console" w:cs="宋体"/>
          <w:color w:val="000000"/>
          <w:kern w:val="0"/>
          <w:sz w:val="20"/>
          <w:szCs w:val="20"/>
        </w:rPr>
      </w:pPr>
      <w:ins w:id="138" w:author="Unknown">
        <w:r w:rsidRPr="00F94929">
          <w:rPr>
            <w:rFonts w:ascii="Lucida Console" w:eastAsia="宋体" w:hAnsi="Lucida Console" w:cs="宋体"/>
            <w:color w:val="000000"/>
            <w:kern w:val="0"/>
            <w:sz w:val="20"/>
            <w:szCs w:val="20"/>
          </w:rPr>
          <w:t xml:space="preserve">    WebpageFactory factory = WebpageFactory .eINSTANCE;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39" w:author="Unknown"/>
          <w:rFonts w:ascii="Lucida Console" w:eastAsia="宋体" w:hAnsi="Lucida Console" w:cs="宋体"/>
          <w:color w:val="000000"/>
          <w:kern w:val="0"/>
          <w:sz w:val="20"/>
          <w:szCs w:val="20"/>
        </w:rPr>
      </w:pPr>
      <w:ins w:id="140"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create an instance of myWeb</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41" w:author="Unknown"/>
          <w:rFonts w:ascii="Lucida Console" w:eastAsia="宋体" w:hAnsi="Lucida Console" w:cs="宋体"/>
          <w:color w:val="000000"/>
          <w:kern w:val="0"/>
          <w:sz w:val="20"/>
          <w:szCs w:val="20"/>
        </w:rPr>
      </w:pPr>
      <w:ins w:id="142" w:author="Unknown">
        <w:r w:rsidRPr="00F94929">
          <w:rPr>
            <w:rFonts w:ascii="Lucida Console" w:eastAsia="宋体" w:hAnsi="Lucida Console" w:cs="宋体"/>
            <w:color w:val="000000"/>
            <w:kern w:val="0"/>
            <w:sz w:val="20"/>
            <w:szCs w:val="20"/>
          </w:rPr>
          <w:t xml:space="preserve">    MyWeb myWeb = factory.createMyWeb();</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43" w:author="Unknown"/>
          <w:rFonts w:ascii="Lucida Console" w:eastAsia="宋体" w:hAnsi="Lucida Console" w:cs="宋体"/>
          <w:color w:val="000000"/>
          <w:kern w:val="0"/>
          <w:sz w:val="20"/>
          <w:szCs w:val="20"/>
        </w:rPr>
      </w:pPr>
      <w:ins w:id="144" w:author="Unknown">
        <w:r w:rsidRPr="00F94929">
          <w:rPr>
            <w:rFonts w:ascii="Lucida Console" w:eastAsia="宋体" w:hAnsi="Lucida Console" w:cs="宋体"/>
            <w:color w:val="000000"/>
            <w:kern w:val="0"/>
            <w:sz w:val="20"/>
            <w:szCs w:val="20"/>
          </w:rPr>
          <w:t xml:space="preserve">    myWeb.setName(</w:t>
        </w:r>
        <w:r w:rsidRPr="00F94929">
          <w:rPr>
            <w:rFonts w:ascii="Lucida Console" w:eastAsia="宋体" w:hAnsi="Lucida Console" w:cs="宋体"/>
            <w:color w:val="0000FF"/>
            <w:kern w:val="0"/>
            <w:sz w:val="20"/>
            <w:szCs w:val="20"/>
          </w:rPr>
          <w:t>"Hallo"</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45" w:author="Unknown"/>
          <w:rFonts w:ascii="Lucida Console" w:eastAsia="宋体" w:hAnsi="Lucida Console" w:cs="宋体"/>
          <w:color w:val="000000"/>
          <w:kern w:val="0"/>
          <w:sz w:val="20"/>
          <w:szCs w:val="20"/>
        </w:rPr>
      </w:pPr>
      <w:ins w:id="146" w:author="Unknown">
        <w:r w:rsidRPr="00F94929">
          <w:rPr>
            <w:rFonts w:ascii="Lucida Console" w:eastAsia="宋体" w:hAnsi="Lucida Console" w:cs="宋体"/>
            <w:color w:val="000000"/>
            <w:kern w:val="0"/>
            <w:sz w:val="20"/>
            <w:szCs w:val="20"/>
          </w:rPr>
          <w:t xml:space="preserve">    myWeb.setDescription(</w:t>
        </w:r>
        <w:r w:rsidRPr="00F94929">
          <w:rPr>
            <w:rFonts w:ascii="Lucida Console" w:eastAsia="宋体" w:hAnsi="Lucida Console" w:cs="宋体"/>
            <w:color w:val="0000FF"/>
            <w:kern w:val="0"/>
            <w:sz w:val="20"/>
            <w:szCs w:val="20"/>
          </w:rPr>
          <w:t>"This is a description"</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47" w:author="Unknown"/>
          <w:rFonts w:ascii="Lucida Console" w:eastAsia="宋体" w:hAnsi="Lucida Console" w:cs="宋体"/>
          <w:color w:val="000000"/>
          <w:kern w:val="0"/>
          <w:sz w:val="20"/>
          <w:szCs w:val="20"/>
        </w:rPr>
      </w:pPr>
      <w:ins w:id="148"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create a page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49" w:author="Unknown"/>
          <w:rFonts w:ascii="Lucida Console" w:eastAsia="宋体" w:hAnsi="Lucida Console" w:cs="宋体"/>
          <w:color w:val="000000"/>
          <w:kern w:val="0"/>
          <w:sz w:val="20"/>
          <w:szCs w:val="20"/>
        </w:rPr>
      </w:pPr>
      <w:ins w:id="150" w:author="Unknown">
        <w:r w:rsidRPr="00F94929">
          <w:rPr>
            <w:rFonts w:ascii="Lucida Console" w:eastAsia="宋体" w:hAnsi="Lucida Console" w:cs="宋体"/>
            <w:color w:val="000000"/>
            <w:kern w:val="0"/>
            <w:sz w:val="20"/>
            <w:szCs w:val="20"/>
          </w:rPr>
          <w:t xml:space="preserve">    Webpage webpage = factory.createWebpage();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51" w:author="Unknown"/>
          <w:rFonts w:ascii="Lucida Console" w:eastAsia="宋体" w:hAnsi="Lucida Console" w:cs="宋体"/>
          <w:color w:val="000000"/>
          <w:kern w:val="0"/>
          <w:sz w:val="20"/>
          <w:szCs w:val="20"/>
        </w:rPr>
      </w:pPr>
      <w:ins w:id="152" w:author="Unknown">
        <w:r w:rsidRPr="00F94929">
          <w:rPr>
            <w:rFonts w:ascii="Lucida Console" w:eastAsia="宋体" w:hAnsi="Lucida Console" w:cs="宋体"/>
            <w:color w:val="000000"/>
            <w:kern w:val="0"/>
            <w:sz w:val="20"/>
            <w:szCs w:val="20"/>
          </w:rPr>
          <w:t xml:space="preserve">    webpage.setTitle(</w:t>
        </w:r>
        <w:r w:rsidRPr="00F94929">
          <w:rPr>
            <w:rFonts w:ascii="Lucida Console" w:eastAsia="宋体" w:hAnsi="Lucida Console" w:cs="宋体"/>
            <w:color w:val="0000FF"/>
            <w:kern w:val="0"/>
            <w:sz w:val="20"/>
            <w:szCs w:val="20"/>
          </w:rPr>
          <w:t>"This is a title"</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53" w:author="Unknown"/>
          <w:rFonts w:ascii="Lucida Console" w:eastAsia="宋体" w:hAnsi="Lucida Console" w:cs="宋体"/>
          <w:color w:val="000000"/>
          <w:kern w:val="0"/>
          <w:sz w:val="20"/>
          <w:szCs w:val="20"/>
        </w:rPr>
      </w:pPr>
      <w:ins w:id="154"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add the page to myWeb</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55" w:author="Unknown"/>
          <w:rFonts w:ascii="Lucida Console" w:eastAsia="宋体" w:hAnsi="Lucida Console" w:cs="宋体"/>
          <w:color w:val="000000"/>
          <w:kern w:val="0"/>
          <w:sz w:val="20"/>
          <w:szCs w:val="20"/>
        </w:rPr>
      </w:pPr>
      <w:ins w:id="156" w:author="Unknown">
        <w:r w:rsidRPr="00F94929">
          <w:rPr>
            <w:rFonts w:ascii="Lucida Console" w:eastAsia="宋体" w:hAnsi="Lucida Console" w:cs="宋体"/>
            <w:color w:val="000000"/>
            <w:kern w:val="0"/>
            <w:sz w:val="20"/>
            <w:szCs w:val="20"/>
          </w:rPr>
          <w:t xml:space="preserve">    myWeb.getPages().add(webpage);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57" w:author="Unknown"/>
          <w:rFonts w:ascii="Lucida Console" w:eastAsia="宋体" w:hAnsi="Lucida Console" w:cs="宋体"/>
          <w:color w:val="000000"/>
          <w:kern w:val="0"/>
          <w:sz w:val="20"/>
          <w:szCs w:val="20"/>
        </w:rPr>
      </w:pPr>
      <w:ins w:id="158"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and so on, and so on</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59" w:author="Unknown"/>
          <w:rFonts w:ascii="Lucida Console" w:eastAsia="宋体" w:hAnsi="Lucida Console" w:cs="宋体"/>
          <w:color w:val="000000"/>
          <w:kern w:val="0"/>
          <w:sz w:val="20"/>
          <w:szCs w:val="20"/>
        </w:rPr>
      </w:pPr>
      <w:ins w:id="160"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008800"/>
            <w:kern w:val="0"/>
            <w:sz w:val="20"/>
            <w:szCs w:val="20"/>
          </w:rPr>
          <w:t>// as you can see the EMF model can be (more or less) used as standard Java</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61" w:author="Unknown"/>
          <w:rFonts w:ascii="Lucida Console" w:eastAsia="宋体" w:hAnsi="Lucida Console" w:cs="宋体"/>
          <w:color w:val="000000"/>
          <w:kern w:val="0"/>
          <w:sz w:val="20"/>
          <w:szCs w:val="20"/>
        </w:rPr>
      </w:pP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62" w:author="Unknown"/>
          <w:rFonts w:ascii="Lucida Console" w:eastAsia="宋体" w:hAnsi="Lucida Console" w:cs="宋体"/>
          <w:color w:val="000000"/>
          <w:kern w:val="0"/>
          <w:sz w:val="20"/>
          <w:szCs w:val="20"/>
        </w:rPr>
      </w:pP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63" w:author="Unknown"/>
          <w:rFonts w:ascii="Lucida Console" w:eastAsia="宋体" w:hAnsi="Lucida Console" w:cs="宋体"/>
          <w:color w:val="000000"/>
          <w:kern w:val="0"/>
          <w:sz w:val="20"/>
          <w:szCs w:val="20"/>
        </w:rPr>
      </w:pPr>
      <w:ins w:id="164" w:author="Unknown">
        <w:r w:rsidRPr="00F94929">
          <w:rPr>
            <w:rFonts w:ascii="Lucida Console" w:eastAsia="宋体" w:hAnsi="Lucida Console" w:cs="宋体"/>
            <w:color w:val="000000"/>
            <w:kern w:val="0"/>
            <w:sz w:val="20"/>
            <w:szCs w:val="20"/>
          </w:rPr>
          <w:t xml:space="preserve">  }</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65" w:author="Unknown"/>
          <w:rFonts w:ascii="Lucida Console" w:eastAsia="宋体" w:hAnsi="Lucida Console" w:cs="宋体"/>
          <w:color w:val="000000"/>
          <w:kern w:val="0"/>
          <w:sz w:val="20"/>
          <w:szCs w:val="20"/>
        </w:rPr>
      </w:pPr>
      <w:ins w:id="166" w:author="Unknown">
        <w:r w:rsidRPr="00F94929">
          <w:rPr>
            <w:rFonts w:ascii="Lucida Console" w:eastAsia="宋体" w:hAnsi="Lucida Console" w:cs="宋体"/>
            <w:color w:val="000000"/>
            <w:kern w:val="0"/>
            <w:sz w:val="20"/>
            <w:szCs w:val="20"/>
          </w:rPr>
          <w:t xml:space="preserve">} </w:t>
        </w:r>
      </w:ins>
    </w:p>
    <w:p w:rsidR="00F94929" w:rsidRPr="00F94929" w:rsidRDefault="00F94929" w:rsidP="00F94929">
      <w:pPr>
        <w:widowControl/>
        <w:spacing w:line="360" w:lineRule="atLeast"/>
        <w:jc w:val="left"/>
        <w:outlineLvl w:val="2"/>
        <w:rPr>
          <w:ins w:id="167" w:author="Unknown"/>
          <w:rFonts w:ascii="Arial" w:eastAsia="宋体" w:hAnsi="Arial" w:cs="Arial"/>
          <w:b/>
          <w:bCs/>
          <w:color w:val="333333"/>
          <w:kern w:val="0"/>
          <w:sz w:val="30"/>
          <w:szCs w:val="30"/>
        </w:rPr>
      </w:pPr>
      <w:ins w:id="168" w:author="Unknown">
        <w:r w:rsidRPr="00F94929">
          <w:rPr>
            <w:rFonts w:ascii="Arial" w:eastAsia="宋体" w:hAnsi="Arial" w:cs="Arial"/>
            <w:b/>
            <w:bCs/>
            <w:color w:val="333333"/>
            <w:kern w:val="0"/>
            <w:sz w:val="30"/>
            <w:szCs w:val="30"/>
          </w:rPr>
          <w:t>Tip</w:t>
        </w:r>
      </w:ins>
    </w:p>
    <w:p w:rsidR="00F94929" w:rsidRPr="00F94929" w:rsidRDefault="00F94929" w:rsidP="00F94929">
      <w:pPr>
        <w:widowControl/>
        <w:spacing w:line="360" w:lineRule="atLeast"/>
        <w:jc w:val="left"/>
        <w:rPr>
          <w:ins w:id="169" w:author="Unknown"/>
          <w:rFonts w:ascii="Arial" w:eastAsia="宋体" w:hAnsi="Arial" w:cs="Arial"/>
          <w:color w:val="000000"/>
          <w:kern w:val="0"/>
          <w:sz w:val="27"/>
          <w:szCs w:val="27"/>
        </w:rPr>
      </w:pPr>
      <w:ins w:id="170" w:author="Unknown">
        <w:r w:rsidRPr="00F94929">
          <w:rPr>
            <w:rFonts w:ascii="Arial" w:eastAsia="宋体" w:hAnsi="Arial" w:cs="Arial"/>
            <w:color w:val="000000"/>
            <w:kern w:val="0"/>
            <w:sz w:val="27"/>
            <w:szCs w:val="27"/>
          </w:rPr>
          <w:t>The </w:t>
        </w:r>
        <w:r w:rsidRPr="00F94929">
          <w:rPr>
            <w:rFonts w:ascii="宋体" w:eastAsia="宋体" w:hAnsi="宋体" w:cs="宋体"/>
            <w:color w:val="000000"/>
            <w:kern w:val="0"/>
            <w:sz w:val="24"/>
            <w:szCs w:val="24"/>
          </w:rPr>
          <w:t>*PackageImpl.init()</w:t>
        </w:r>
        <w:r w:rsidRPr="00F94929">
          <w:rPr>
            <w:rFonts w:ascii="Arial" w:eastAsia="宋体" w:hAnsi="Arial" w:cs="Arial"/>
            <w:color w:val="000000"/>
            <w:kern w:val="0"/>
            <w:sz w:val="27"/>
            <w:szCs w:val="27"/>
          </w:rPr>
          <w:t> method needs to be called before doing anything else as this method initializes the model and the listeners.</w:t>
        </w:r>
      </w:ins>
    </w:p>
    <w:p w:rsidR="00F94929" w:rsidRPr="00F94929" w:rsidRDefault="00F94929" w:rsidP="00F94929">
      <w:pPr>
        <w:widowControl/>
        <w:spacing w:before="300" w:line="360" w:lineRule="atLeast"/>
        <w:jc w:val="left"/>
        <w:outlineLvl w:val="1"/>
        <w:rPr>
          <w:ins w:id="171" w:author="Unknown"/>
          <w:rFonts w:ascii="Arial" w:eastAsia="宋体" w:hAnsi="Arial" w:cs="Arial"/>
          <w:b/>
          <w:bCs/>
          <w:color w:val="333333"/>
          <w:kern w:val="0"/>
          <w:sz w:val="45"/>
          <w:szCs w:val="45"/>
        </w:rPr>
      </w:pPr>
      <w:bookmarkStart w:id="172" w:name="javadoc"/>
      <w:bookmarkEnd w:id="172"/>
      <w:ins w:id="173" w:author="Unknown">
        <w:r w:rsidRPr="00F94929">
          <w:rPr>
            <w:rFonts w:ascii="Arial" w:eastAsia="宋体" w:hAnsi="Arial" w:cs="Arial"/>
            <w:b/>
            <w:bCs/>
            <w:color w:val="333333"/>
            <w:kern w:val="0"/>
            <w:sz w:val="45"/>
            <w:szCs w:val="45"/>
          </w:rPr>
          <w:lastRenderedPageBreak/>
          <w:t>7. Creating JavaDoc</w:t>
        </w:r>
      </w:ins>
    </w:p>
    <w:p w:rsidR="00F94929" w:rsidRPr="00F94929" w:rsidRDefault="00F94929" w:rsidP="00F94929">
      <w:pPr>
        <w:widowControl/>
        <w:spacing w:before="100" w:beforeAutospacing="1" w:after="100" w:afterAutospacing="1" w:line="360" w:lineRule="atLeast"/>
        <w:ind w:left="150" w:right="150"/>
        <w:jc w:val="left"/>
        <w:rPr>
          <w:ins w:id="174" w:author="Unknown"/>
          <w:rFonts w:ascii="Arial" w:eastAsia="宋体" w:hAnsi="Arial" w:cs="Arial"/>
          <w:color w:val="000000"/>
          <w:kern w:val="0"/>
          <w:sz w:val="27"/>
          <w:szCs w:val="27"/>
        </w:rPr>
      </w:pPr>
      <w:ins w:id="175" w:author="Unknown">
        <w:r w:rsidRPr="00F94929">
          <w:rPr>
            <w:rFonts w:ascii="Arial" w:eastAsia="宋体" w:hAnsi="Arial" w:cs="Arial"/>
            <w:color w:val="000000"/>
            <w:kern w:val="0"/>
            <w:sz w:val="27"/>
            <w:szCs w:val="27"/>
          </w:rPr>
          <w:t>You can also generate Javadoc for your classes and methods. EMF uses annotations for this with a certain property key. The easiest way of adding this is again the diagram. Select a class and maintain the documentation in the "GenModel Doc".</w:t>
        </w:r>
      </w:ins>
    </w:p>
    <w:p w:rsidR="00F94929" w:rsidRPr="00F94929" w:rsidRDefault="00F94929" w:rsidP="00F94929">
      <w:pPr>
        <w:widowControl/>
        <w:spacing w:line="360" w:lineRule="atLeast"/>
        <w:jc w:val="left"/>
        <w:rPr>
          <w:ins w:id="176"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286250" cy="3895725"/>
            <wp:effectExtent l="0" t="0" r="0" b="9525"/>
            <wp:docPr id="16" name="图片 16" descr="http://www.vogella.com/articles/EclipseEMF/images/xjavadoc10.png.pagespeed.ic.u_jc3zl_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vogella.com/articles/EclipseEMF/images/xjavadoc10.png.pagespeed.ic.u_jc3zl_vD.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86250" cy="38957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177" w:author="Unknown"/>
          <w:rFonts w:ascii="Arial" w:eastAsia="宋体" w:hAnsi="Arial" w:cs="Arial"/>
          <w:color w:val="000000"/>
          <w:kern w:val="0"/>
          <w:sz w:val="27"/>
          <w:szCs w:val="27"/>
        </w:rPr>
      </w:pPr>
      <w:ins w:id="178" w:author="Unknown">
        <w:r w:rsidRPr="00F94929">
          <w:rPr>
            <w:rFonts w:ascii="Arial" w:eastAsia="宋体" w:hAnsi="Arial" w:cs="Arial"/>
            <w:color w:val="000000"/>
            <w:kern w:val="0"/>
            <w:sz w:val="27"/>
            <w:szCs w:val="27"/>
          </w:rPr>
          <w:t>The ecore model looks now like the following. The key in the annotation "http://www.eclipse.org/emf/2002/GenModel" is necessary and the key on the details enty must be "documentation".</w:t>
        </w:r>
      </w:ins>
    </w:p>
    <w:p w:rsidR="00F94929" w:rsidRPr="00F94929" w:rsidRDefault="00F94929" w:rsidP="00F94929">
      <w:pPr>
        <w:widowControl/>
        <w:spacing w:line="360" w:lineRule="atLeast"/>
        <w:jc w:val="left"/>
        <w:rPr>
          <w:ins w:id="179"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6753225" cy="2085975"/>
            <wp:effectExtent l="0" t="0" r="9525" b="9525"/>
            <wp:docPr id="15" name="图片 15" descr="http://www.vogella.com/articles/EclipseEMF/images/xjavadoc20.png.pagespeed.ic.g5bZTiOC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vogella.com/articles/EclipseEMF/images/xjavadoc20.png.pagespeed.ic.g5bZTiOCC0.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753225" cy="2085975"/>
                    </a:xfrm>
                    <a:prstGeom prst="rect">
                      <a:avLst/>
                    </a:prstGeom>
                    <a:noFill/>
                    <a:ln>
                      <a:noFill/>
                    </a:ln>
                  </pic:spPr>
                </pic:pic>
              </a:graphicData>
            </a:graphic>
          </wp:inline>
        </w:drawing>
      </w:r>
    </w:p>
    <w:p w:rsidR="00F94929" w:rsidRPr="00F94929" w:rsidRDefault="00F94929" w:rsidP="00F94929">
      <w:pPr>
        <w:widowControl/>
        <w:spacing w:before="300" w:line="360" w:lineRule="atLeast"/>
        <w:jc w:val="left"/>
        <w:outlineLvl w:val="1"/>
        <w:rPr>
          <w:ins w:id="180" w:author="Unknown"/>
          <w:rFonts w:ascii="Arial" w:eastAsia="宋体" w:hAnsi="Arial" w:cs="Arial"/>
          <w:b/>
          <w:bCs/>
          <w:color w:val="333333"/>
          <w:kern w:val="0"/>
          <w:sz w:val="45"/>
          <w:szCs w:val="45"/>
        </w:rPr>
      </w:pPr>
      <w:bookmarkStart w:id="181" w:name="methods"/>
      <w:bookmarkEnd w:id="181"/>
      <w:ins w:id="182" w:author="Unknown">
        <w:r w:rsidRPr="00F94929">
          <w:rPr>
            <w:rFonts w:ascii="Arial" w:eastAsia="宋体" w:hAnsi="Arial" w:cs="Arial"/>
            <w:b/>
            <w:bCs/>
            <w:color w:val="333333"/>
            <w:kern w:val="0"/>
            <w:sz w:val="45"/>
            <w:szCs w:val="45"/>
          </w:rPr>
          <w:t>8. Generating methods</w:t>
        </w:r>
      </w:ins>
    </w:p>
    <w:p w:rsidR="00F94929" w:rsidRPr="00F94929" w:rsidRDefault="00F94929" w:rsidP="00F94929">
      <w:pPr>
        <w:widowControl/>
        <w:spacing w:before="100" w:beforeAutospacing="1" w:after="100" w:afterAutospacing="1" w:line="360" w:lineRule="atLeast"/>
        <w:ind w:left="150" w:right="150"/>
        <w:jc w:val="left"/>
        <w:rPr>
          <w:ins w:id="183" w:author="Unknown"/>
          <w:rFonts w:ascii="Arial" w:eastAsia="宋体" w:hAnsi="Arial" w:cs="Arial"/>
          <w:color w:val="000000"/>
          <w:kern w:val="0"/>
          <w:sz w:val="27"/>
          <w:szCs w:val="27"/>
        </w:rPr>
      </w:pPr>
      <w:ins w:id="184" w:author="Unknown">
        <w:r w:rsidRPr="00F94929">
          <w:rPr>
            <w:rFonts w:ascii="Arial" w:eastAsia="宋体" w:hAnsi="Arial" w:cs="Arial"/>
            <w:color w:val="000000"/>
            <w:kern w:val="0"/>
            <w:sz w:val="27"/>
            <w:szCs w:val="27"/>
          </w:rPr>
          <w:t>By default EMF generates getter and setter for every class. You can also add Operations or for example overwrite methods, e.g. the </w:t>
        </w:r>
        <w:r w:rsidRPr="00F94929">
          <w:rPr>
            <w:rFonts w:ascii="宋体" w:eastAsia="宋体" w:hAnsi="宋体" w:cs="宋体"/>
            <w:color w:val="000000"/>
            <w:kern w:val="0"/>
            <w:sz w:val="24"/>
            <w:szCs w:val="24"/>
          </w:rPr>
          <w:t>toString()</w:t>
        </w:r>
        <w:r w:rsidRPr="00F94929">
          <w:rPr>
            <w:rFonts w:ascii="Arial" w:eastAsia="宋体" w:hAnsi="Arial" w:cs="Arial"/>
            <w:color w:val="000000"/>
            <w:kern w:val="0"/>
            <w:sz w:val="27"/>
            <w:szCs w:val="27"/>
          </w:rPr>
          <w:t> method. For Article the following toString method was generated in "ArticleImpl</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85" w:author="Unknown"/>
          <w:rFonts w:ascii="Lucida Console" w:eastAsia="宋体" w:hAnsi="Lucida Console" w:cs="宋体"/>
          <w:color w:val="000000"/>
          <w:kern w:val="0"/>
          <w:sz w:val="20"/>
          <w:szCs w:val="20"/>
        </w:rPr>
      </w:pPr>
      <w:ins w:id="186"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808080"/>
            <w:kern w:val="0"/>
            <w:sz w:val="20"/>
            <w:szCs w:val="20"/>
          </w:rPr>
          <w:t>@generated</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87" w:author="Unknown"/>
          <w:rFonts w:ascii="Lucida Console" w:eastAsia="宋体" w:hAnsi="Lucida Console" w:cs="宋体"/>
          <w:color w:val="000000"/>
          <w:kern w:val="0"/>
          <w:sz w:val="20"/>
          <w:szCs w:val="20"/>
        </w:rPr>
      </w:pPr>
      <w:ins w:id="188" w:author="Unknown">
        <w:r w:rsidRPr="00F94929">
          <w:rPr>
            <w:rFonts w:ascii="Lucida Console" w:eastAsia="宋体" w:hAnsi="Lucida Console" w:cs="宋体"/>
            <w:color w:val="000000"/>
            <w:kern w:val="0"/>
            <w:sz w:val="20"/>
            <w:szCs w:val="20"/>
          </w:rPr>
          <w:t xml:space="preserve">   */</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89" w:author="Unknown"/>
          <w:rFonts w:ascii="Lucida Console" w:eastAsia="宋体" w:hAnsi="Lucida Console" w:cs="宋体"/>
          <w:color w:val="000000"/>
          <w:kern w:val="0"/>
          <w:sz w:val="20"/>
          <w:szCs w:val="20"/>
        </w:rPr>
      </w:pPr>
      <w:ins w:id="190"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i/>
            <w:iCs/>
            <w:color w:val="808080"/>
            <w:kern w:val="0"/>
            <w:sz w:val="20"/>
            <w:szCs w:val="20"/>
          </w:rPr>
          <w:t>@Override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91" w:author="Unknown"/>
          <w:rFonts w:ascii="Lucida Console" w:eastAsia="宋体" w:hAnsi="Lucida Console" w:cs="宋体"/>
          <w:color w:val="000000"/>
          <w:kern w:val="0"/>
          <w:sz w:val="20"/>
          <w:szCs w:val="20"/>
        </w:rPr>
      </w:pPr>
      <w:ins w:id="192"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public</w:t>
        </w:r>
        <w:r w:rsidRPr="00F94929">
          <w:rPr>
            <w:rFonts w:ascii="Lucida Console" w:eastAsia="宋体" w:hAnsi="Lucida Console" w:cs="宋体"/>
            <w:color w:val="000000"/>
            <w:kern w:val="0"/>
            <w:sz w:val="20"/>
            <w:szCs w:val="20"/>
          </w:rPr>
          <w:t xml:space="preserve"> String toString() {</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93" w:author="Unknown"/>
          <w:rFonts w:ascii="Lucida Console" w:eastAsia="宋体" w:hAnsi="Lucida Console" w:cs="宋体"/>
          <w:color w:val="000000"/>
          <w:kern w:val="0"/>
          <w:sz w:val="20"/>
          <w:szCs w:val="20"/>
        </w:rPr>
      </w:pPr>
      <w:ins w:id="194"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if</w:t>
        </w:r>
        <w:r w:rsidRPr="00F94929">
          <w:rPr>
            <w:rFonts w:ascii="Lucida Console" w:eastAsia="宋体" w:hAnsi="Lucida Console" w:cs="宋体"/>
            <w:color w:val="000000"/>
            <w:kern w:val="0"/>
            <w:sz w:val="20"/>
            <w:szCs w:val="20"/>
          </w:rPr>
          <w:t xml:space="preserve"> (eIsProxy()) </w:t>
        </w:r>
        <w:r w:rsidRPr="00F94929">
          <w:rPr>
            <w:rFonts w:ascii="Lucida Console" w:eastAsia="宋体" w:hAnsi="Lucida Console" w:cs="宋体"/>
            <w:b/>
            <w:bCs/>
            <w:color w:val="7F0055"/>
            <w:kern w:val="0"/>
            <w:sz w:val="20"/>
            <w:szCs w:val="20"/>
          </w:rPr>
          <w:t>return</w:t>
        </w:r>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super</w:t>
        </w:r>
        <w:r w:rsidRPr="00F94929">
          <w:rPr>
            <w:rFonts w:ascii="Lucida Console" w:eastAsia="宋体" w:hAnsi="Lucida Console" w:cs="宋体"/>
            <w:color w:val="000000"/>
            <w:kern w:val="0"/>
            <w:sz w:val="20"/>
            <w:szCs w:val="20"/>
          </w:rPr>
          <w:t>.toString();</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95" w:author="Unknown"/>
          <w:rFonts w:ascii="Lucida Console" w:eastAsia="宋体" w:hAnsi="Lucida Console" w:cs="宋体"/>
          <w:color w:val="000000"/>
          <w:kern w:val="0"/>
          <w:sz w:val="20"/>
          <w:szCs w:val="20"/>
        </w:rPr>
      </w:pP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96" w:author="Unknown"/>
          <w:rFonts w:ascii="Lucida Console" w:eastAsia="宋体" w:hAnsi="Lucida Console" w:cs="宋体"/>
          <w:color w:val="000000"/>
          <w:kern w:val="0"/>
          <w:sz w:val="20"/>
          <w:szCs w:val="20"/>
        </w:rPr>
      </w:pPr>
      <w:ins w:id="197" w:author="Unknown">
        <w:r w:rsidRPr="00F94929">
          <w:rPr>
            <w:rFonts w:ascii="Lucida Console" w:eastAsia="宋体" w:hAnsi="Lucida Console" w:cs="宋体"/>
            <w:color w:val="000000"/>
            <w:kern w:val="0"/>
            <w:sz w:val="20"/>
            <w:szCs w:val="20"/>
          </w:rPr>
          <w:t xml:space="preserve">    StringBuffer result = </w:t>
        </w:r>
        <w:r w:rsidRPr="00F94929">
          <w:rPr>
            <w:rFonts w:ascii="Lucida Console" w:eastAsia="宋体" w:hAnsi="Lucida Console" w:cs="宋体"/>
            <w:b/>
            <w:bCs/>
            <w:color w:val="7F0055"/>
            <w:kern w:val="0"/>
            <w:sz w:val="20"/>
            <w:szCs w:val="20"/>
          </w:rPr>
          <w:t>new</w:t>
        </w:r>
        <w:r w:rsidRPr="00F94929">
          <w:rPr>
            <w:rFonts w:ascii="Lucida Console" w:eastAsia="宋体" w:hAnsi="Lucida Console" w:cs="宋体"/>
            <w:color w:val="000000"/>
            <w:kern w:val="0"/>
            <w:sz w:val="20"/>
            <w:szCs w:val="20"/>
          </w:rPr>
          <w:t xml:space="preserve"> StringBuffer(</w:t>
        </w:r>
        <w:r w:rsidRPr="00F94929">
          <w:rPr>
            <w:rFonts w:ascii="Lucida Console" w:eastAsia="宋体" w:hAnsi="Lucida Console" w:cs="宋体"/>
            <w:b/>
            <w:bCs/>
            <w:color w:val="7F0055"/>
            <w:kern w:val="0"/>
            <w:sz w:val="20"/>
            <w:szCs w:val="20"/>
          </w:rPr>
          <w:t>super</w:t>
        </w:r>
        <w:r w:rsidRPr="00F94929">
          <w:rPr>
            <w:rFonts w:ascii="Lucida Console" w:eastAsia="宋体" w:hAnsi="Lucida Console" w:cs="宋体"/>
            <w:color w:val="000000"/>
            <w:kern w:val="0"/>
            <w:sz w:val="20"/>
            <w:szCs w:val="20"/>
          </w:rPr>
          <w:t>.toString());</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198" w:author="Unknown"/>
          <w:rFonts w:ascii="Lucida Console" w:eastAsia="宋体" w:hAnsi="Lucida Console" w:cs="宋体"/>
          <w:color w:val="000000"/>
          <w:kern w:val="0"/>
          <w:sz w:val="20"/>
          <w:szCs w:val="20"/>
        </w:rPr>
      </w:pPr>
      <w:ins w:id="199" w:author="Unknown">
        <w:r w:rsidRPr="00F94929">
          <w:rPr>
            <w:rFonts w:ascii="Lucida Console" w:eastAsia="宋体" w:hAnsi="Lucida Console" w:cs="宋体"/>
            <w:color w:val="000000"/>
            <w:kern w:val="0"/>
            <w:sz w:val="20"/>
            <w:szCs w:val="20"/>
          </w:rPr>
          <w:t xml:space="preserve">    result.append(</w:t>
        </w:r>
        <w:r w:rsidRPr="00F94929">
          <w:rPr>
            <w:rFonts w:ascii="Lucida Console" w:eastAsia="宋体" w:hAnsi="Lucida Console" w:cs="宋体"/>
            <w:color w:val="0000FF"/>
            <w:kern w:val="0"/>
            <w:sz w:val="20"/>
            <w:szCs w:val="20"/>
          </w:rPr>
          <w:t>" (name: "</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00" w:author="Unknown"/>
          <w:rFonts w:ascii="Lucida Console" w:eastAsia="宋体" w:hAnsi="Lucida Console" w:cs="宋体"/>
          <w:color w:val="000000"/>
          <w:kern w:val="0"/>
          <w:sz w:val="20"/>
          <w:szCs w:val="20"/>
        </w:rPr>
      </w:pPr>
      <w:ins w:id="201" w:author="Unknown">
        <w:r w:rsidRPr="00F94929">
          <w:rPr>
            <w:rFonts w:ascii="Lucida Console" w:eastAsia="宋体" w:hAnsi="Lucida Console" w:cs="宋体"/>
            <w:color w:val="000000"/>
            <w:kern w:val="0"/>
            <w:sz w:val="20"/>
            <w:szCs w:val="20"/>
          </w:rPr>
          <w:t xml:space="preserve">    result.append(name);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02" w:author="Unknown"/>
          <w:rFonts w:ascii="Lucida Console" w:eastAsia="宋体" w:hAnsi="Lucida Console" w:cs="宋体"/>
          <w:color w:val="000000"/>
          <w:kern w:val="0"/>
          <w:sz w:val="20"/>
          <w:szCs w:val="20"/>
        </w:rPr>
      </w:pPr>
      <w:ins w:id="203" w:author="Unknown">
        <w:r w:rsidRPr="00F94929">
          <w:rPr>
            <w:rFonts w:ascii="Lucida Console" w:eastAsia="宋体" w:hAnsi="Lucida Console" w:cs="宋体"/>
            <w:color w:val="000000"/>
            <w:kern w:val="0"/>
            <w:sz w:val="20"/>
            <w:szCs w:val="20"/>
          </w:rPr>
          <w:t xml:space="preserve">    result.append(</w:t>
        </w:r>
        <w:r w:rsidRPr="00F94929">
          <w:rPr>
            <w:rFonts w:ascii="Lucida Console" w:eastAsia="宋体" w:hAnsi="Lucida Console" w:cs="宋体"/>
            <w:color w:val="0000FF"/>
            <w:kern w:val="0"/>
            <w:sz w:val="20"/>
            <w:szCs w:val="20"/>
          </w:rPr>
          <w:t>", created: "</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04" w:author="Unknown"/>
          <w:rFonts w:ascii="Lucida Console" w:eastAsia="宋体" w:hAnsi="Lucida Console" w:cs="宋体"/>
          <w:color w:val="000000"/>
          <w:kern w:val="0"/>
          <w:sz w:val="20"/>
          <w:szCs w:val="20"/>
        </w:rPr>
      </w:pPr>
      <w:ins w:id="205" w:author="Unknown">
        <w:r w:rsidRPr="00F94929">
          <w:rPr>
            <w:rFonts w:ascii="Lucida Console" w:eastAsia="宋体" w:hAnsi="Lucida Console" w:cs="宋体"/>
            <w:color w:val="000000"/>
            <w:kern w:val="0"/>
            <w:sz w:val="20"/>
            <w:szCs w:val="20"/>
          </w:rPr>
          <w:t xml:space="preserve">    result.append(created);</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06" w:author="Unknown"/>
          <w:rFonts w:ascii="Lucida Console" w:eastAsia="宋体" w:hAnsi="Lucida Console" w:cs="宋体"/>
          <w:color w:val="000000"/>
          <w:kern w:val="0"/>
          <w:sz w:val="20"/>
          <w:szCs w:val="20"/>
        </w:rPr>
      </w:pPr>
      <w:ins w:id="207" w:author="Unknown">
        <w:r w:rsidRPr="00F94929">
          <w:rPr>
            <w:rFonts w:ascii="Lucida Console" w:eastAsia="宋体" w:hAnsi="Lucida Console" w:cs="宋体"/>
            <w:color w:val="000000"/>
            <w:kern w:val="0"/>
            <w:sz w:val="20"/>
            <w:szCs w:val="20"/>
          </w:rPr>
          <w:t xml:space="preserve">    result.append(</w:t>
        </w:r>
        <w:r w:rsidRPr="00F94929">
          <w:rPr>
            <w:rFonts w:ascii="Lucida Console" w:eastAsia="宋体" w:hAnsi="Lucida Console" w:cs="宋体"/>
            <w:color w:val="0000FF"/>
            <w:kern w:val="0"/>
            <w:sz w:val="20"/>
            <w:szCs w:val="20"/>
          </w:rPr>
          <w:t>')'</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08" w:author="Unknown"/>
          <w:rFonts w:ascii="Lucida Console" w:eastAsia="宋体" w:hAnsi="Lucida Console" w:cs="宋体"/>
          <w:color w:val="000000"/>
          <w:kern w:val="0"/>
          <w:sz w:val="20"/>
          <w:szCs w:val="20"/>
        </w:rPr>
      </w:pPr>
      <w:ins w:id="209"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return</w:t>
        </w:r>
        <w:r w:rsidRPr="00F94929">
          <w:rPr>
            <w:rFonts w:ascii="Lucida Console" w:eastAsia="宋体" w:hAnsi="Lucida Console" w:cs="宋体"/>
            <w:color w:val="000000"/>
            <w:kern w:val="0"/>
            <w:sz w:val="20"/>
            <w:szCs w:val="20"/>
          </w:rPr>
          <w:t xml:space="preserve"> result.toString();</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10" w:author="Unknown"/>
          <w:rFonts w:ascii="Lucida Console" w:eastAsia="宋体" w:hAnsi="Lucida Console" w:cs="宋体"/>
          <w:color w:val="000000"/>
          <w:kern w:val="0"/>
          <w:sz w:val="20"/>
          <w:szCs w:val="20"/>
        </w:rPr>
      </w:pPr>
      <w:ins w:id="211" w:author="Unknown">
        <w:r w:rsidRPr="00F94929">
          <w:rPr>
            <w:rFonts w:ascii="Lucida Console" w:eastAsia="宋体" w:hAnsi="Lucida Console" w:cs="宋体"/>
            <w:color w:val="000000"/>
            <w:kern w:val="0"/>
            <w:sz w:val="20"/>
            <w:szCs w:val="20"/>
          </w:rPr>
          <w:t xml:space="preserve">  } </w:t>
        </w:r>
      </w:ins>
    </w:p>
    <w:p w:rsidR="00F94929" w:rsidRPr="00F94929" w:rsidRDefault="00F94929" w:rsidP="00F94929">
      <w:pPr>
        <w:widowControl/>
        <w:spacing w:before="100" w:beforeAutospacing="1" w:after="100" w:afterAutospacing="1" w:line="360" w:lineRule="atLeast"/>
        <w:ind w:left="150" w:right="150"/>
        <w:jc w:val="left"/>
        <w:rPr>
          <w:ins w:id="212" w:author="Unknown"/>
          <w:rFonts w:ascii="Arial" w:eastAsia="宋体" w:hAnsi="Arial" w:cs="Arial"/>
          <w:color w:val="000000"/>
          <w:kern w:val="0"/>
          <w:sz w:val="27"/>
          <w:szCs w:val="27"/>
        </w:rPr>
      </w:pPr>
      <w:ins w:id="213" w:author="Unknown">
        <w:r w:rsidRPr="00F94929">
          <w:rPr>
            <w:rFonts w:ascii="Arial" w:eastAsia="宋体" w:hAnsi="Arial" w:cs="Arial"/>
            <w:color w:val="000000"/>
            <w:kern w:val="0"/>
            <w:sz w:val="27"/>
            <w:szCs w:val="27"/>
          </w:rPr>
          <w:lastRenderedPageBreak/>
          <w:t>To overwrite this, add a "EOperation" to your model with the name toString. Maintain in the properties "EType" EString as return type.</w:t>
        </w:r>
      </w:ins>
    </w:p>
    <w:p w:rsidR="00F94929" w:rsidRPr="00F94929" w:rsidRDefault="00F94929" w:rsidP="00F94929">
      <w:pPr>
        <w:widowControl/>
        <w:spacing w:line="360" w:lineRule="atLeast"/>
        <w:jc w:val="left"/>
        <w:rPr>
          <w:ins w:id="214"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5048250" cy="2371725"/>
            <wp:effectExtent l="0" t="0" r="0" b="9525"/>
            <wp:docPr id="14" name="图片 14" descr="http://www.vogella.com/articles/EclipseEMF/images/xmethod10.png.pagespeed.ic.6jetGIcB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vogella.com/articles/EclipseEMF/images/xmethod10.png.pagespeed.ic.6jetGIcBp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48250" cy="237172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15" w:author="Unknown"/>
          <w:rFonts w:ascii="Arial" w:eastAsia="宋体" w:hAnsi="Arial" w:cs="Arial"/>
          <w:color w:val="000000"/>
          <w:kern w:val="0"/>
          <w:sz w:val="27"/>
          <w:szCs w:val="27"/>
        </w:rPr>
      </w:pPr>
      <w:ins w:id="216" w:author="Unknown">
        <w:r w:rsidRPr="00F94929">
          <w:rPr>
            <w:rFonts w:ascii="Arial" w:eastAsia="宋体" w:hAnsi="Arial" w:cs="Arial"/>
            <w:color w:val="000000"/>
            <w:kern w:val="0"/>
            <w:sz w:val="27"/>
            <w:szCs w:val="27"/>
          </w:rPr>
          <w:t>Add an annotation with the source "http://www.eclipse.org/emf/2002/GenModel" and maintain an entry with the key "body", the value is the code that will be generated in to the method, you find it listed below.</w:t>
        </w:r>
      </w:ins>
    </w:p>
    <w:p w:rsidR="00F94929" w:rsidRPr="00F94929" w:rsidRDefault="00F94929" w:rsidP="00F94929">
      <w:pPr>
        <w:widowControl/>
        <w:spacing w:line="360" w:lineRule="atLeast"/>
        <w:jc w:val="left"/>
        <w:rPr>
          <w:ins w:id="217"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8534400" cy="2409825"/>
            <wp:effectExtent l="0" t="0" r="0" b="9525"/>
            <wp:docPr id="13" name="图片 13" descr="http://www.vogella.com/articles/EclipseEMF/images/xmethod20.png.pagespeed.ic.GFnCSbU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vogella.com/articles/EclipseEMF/images/xmethod20.png.pagespeed.ic.GFnCSbUW5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34400" cy="2409825"/>
                    </a:xfrm>
                    <a:prstGeom prst="rect">
                      <a:avLst/>
                    </a:prstGeom>
                    <a:noFill/>
                    <a:ln>
                      <a:noFill/>
                    </a:ln>
                  </pic:spPr>
                </pic:pic>
              </a:graphicData>
            </a:graphic>
          </wp:inline>
        </w:drawing>
      </w:r>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18" w:author="Unknown"/>
          <w:rFonts w:ascii="Lucida Console" w:eastAsia="宋体" w:hAnsi="Lucida Console" w:cs="宋体"/>
          <w:color w:val="000000"/>
          <w:kern w:val="0"/>
          <w:sz w:val="20"/>
          <w:szCs w:val="20"/>
        </w:rPr>
      </w:pPr>
      <w:ins w:id="219" w:author="Unknown">
        <w:r w:rsidRPr="00F94929">
          <w:rPr>
            <w:rFonts w:ascii="Lucida Console" w:eastAsia="宋体" w:hAnsi="Lucida Console" w:cs="宋体"/>
            <w:b/>
            <w:bCs/>
            <w:color w:val="7F0055"/>
            <w:kern w:val="0"/>
            <w:sz w:val="20"/>
            <w:szCs w:val="20"/>
          </w:rPr>
          <w:t>if</w:t>
        </w:r>
        <w:r w:rsidRPr="00F94929">
          <w:rPr>
            <w:rFonts w:ascii="Lucida Console" w:eastAsia="宋体" w:hAnsi="Lucida Console" w:cs="宋体"/>
            <w:color w:val="000000"/>
            <w:kern w:val="0"/>
            <w:sz w:val="20"/>
            <w:szCs w:val="20"/>
          </w:rPr>
          <w:t xml:space="preserve"> (eIsProxy()) </w:t>
        </w:r>
        <w:r w:rsidRPr="00F94929">
          <w:rPr>
            <w:rFonts w:ascii="Lucida Console" w:eastAsia="宋体" w:hAnsi="Lucida Console" w:cs="宋体"/>
            <w:b/>
            <w:bCs/>
            <w:color w:val="7F0055"/>
            <w:kern w:val="0"/>
            <w:sz w:val="20"/>
            <w:szCs w:val="20"/>
          </w:rPr>
          <w:t>return</w:t>
        </w:r>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super</w:t>
        </w:r>
        <w:r w:rsidRPr="00F94929">
          <w:rPr>
            <w:rFonts w:ascii="Lucida Console" w:eastAsia="宋体" w:hAnsi="Lucida Console" w:cs="宋体"/>
            <w:color w:val="000000"/>
            <w:kern w:val="0"/>
            <w:sz w:val="20"/>
            <w:szCs w:val="20"/>
          </w:rPr>
          <w:t>.toString();</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20" w:author="Unknown"/>
          <w:rFonts w:ascii="Lucida Console" w:eastAsia="宋体" w:hAnsi="Lucida Console" w:cs="宋体"/>
          <w:color w:val="000000"/>
          <w:kern w:val="0"/>
          <w:sz w:val="20"/>
          <w:szCs w:val="20"/>
        </w:rPr>
      </w:pPr>
      <w:ins w:id="221" w:author="Unknown">
        <w:r w:rsidRPr="00F94929">
          <w:rPr>
            <w:rFonts w:ascii="Lucida Console" w:eastAsia="宋体" w:hAnsi="Lucida Console" w:cs="宋体"/>
            <w:color w:val="000000"/>
            <w:kern w:val="0"/>
            <w:sz w:val="20"/>
            <w:szCs w:val="20"/>
          </w:rPr>
          <w:t xml:space="preserve">    StringBuffer result = </w:t>
        </w:r>
        <w:r w:rsidRPr="00F94929">
          <w:rPr>
            <w:rFonts w:ascii="Lucida Console" w:eastAsia="宋体" w:hAnsi="Lucida Console" w:cs="宋体"/>
            <w:b/>
            <w:bCs/>
            <w:color w:val="7F0055"/>
            <w:kern w:val="0"/>
            <w:sz w:val="20"/>
            <w:szCs w:val="20"/>
          </w:rPr>
          <w:t>new</w:t>
        </w:r>
        <w:r w:rsidRPr="00F94929">
          <w:rPr>
            <w:rFonts w:ascii="Lucida Console" w:eastAsia="宋体" w:hAnsi="Lucida Console" w:cs="宋体"/>
            <w:color w:val="000000"/>
            <w:kern w:val="0"/>
            <w:sz w:val="20"/>
            <w:szCs w:val="20"/>
          </w:rPr>
          <w:t xml:space="preserve"> StringBuffer(</w:t>
        </w:r>
        <w:r w:rsidRPr="00F94929">
          <w:rPr>
            <w:rFonts w:ascii="Lucida Console" w:eastAsia="宋体" w:hAnsi="Lucida Console" w:cs="宋体"/>
            <w:b/>
            <w:bCs/>
            <w:color w:val="7F0055"/>
            <w:kern w:val="0"/>
            <w:sz w:val="20"/>
            <w:szCs w:val="20"/>
          </w:rPr>
          <w:t>super</w:t>
        </w:r>
        <w:r w:rsidRPr="00F94929">
          <w:rPr>
            <w:rFonts w:ascii="Lucida Console" w:eastAsia="宋体" w:hAnsi="Lucida Console" w:cs="宋体"/>
            <w:color w:val="000000"/>
            <w:kern w:val="0"/>
            <w:sz w:val="20"/>
            <w:szCs w:val="20"/>
          </w:rPr>
          <w:t>.toString());</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22" w:author="Unknown"/>
          <w:rFonts w:ascii="Lucida Console" w:eastAsia="宋体" w:hAnsi="Lucida Console" w:cs="宋体"/>
          <w:color w:val="000000"/>
          <w:kern w:val="0"/>
          <w:sz w:val="20"/>
          <w:szCs w:val="20"/>
        </w:rPr>
      </w:pPr>
      <w:ins w:id="223" w:author="Unknown">
        <w:r w:rsidRPr="00F94929">
          <w:rPr>
            <w:rFonts w:ascii="Lucida Console" w:eastAsia="宋体" w:hAnsi="Lucida Console" w:cs="宋体"/>
            <w:color w:val="000000"/>
            <w:kern w:val="0"/>
            <w:sz w:val="20"/>
            <w:szCs w:val="20"/>
          </w:rPr>
          <w:t xml:space="preserve">    result.append(</w:t>
        </w:r>
        <w:r w:rsidRPr="00F94929">
          <w:rPr>
            <w:rFonts w:ascii="Lucida Console" w:eastAsia="宋体" w:hAnsi="Lucida Console" w:cs="宋体"/>
            <w:color w:val="0000FF"/>
            <w:kern w:val="0"/>
            <w:sz w:val="20"/>
            <w:szCs w:val="20"/>
          </w:rPr>
          <w:t>"Article: "</w:t>
        </w:r>
        <w:r w:rsidRPr="00F94929">
          <w:rPr>
            <w:rFonts w:ascii="Lucida Console" w:eastAsia="宋体" w:hAnsi="Lucida Console" w:cs="宋体"/>
            <w:color w:val="000000"/>
            <w:kern w:val="0"/>
            <w:sz w:val="20"/>
            <w:szCs w:val="20"/>
          </w:rPr>
          <w:t>);</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24" w:author="Unknown"/>
          <w:rFonts w:ascii="Lucida Console" w:eastAsia="宋体" w:hAnsi="Lucida Console" w:cs="宋体"/>
          <w:color w:val="000000"/>
          <w:kern w:val="0"/>
          <w:sz w:val="20"/>
          <w:szCs w:val="20"/>
        </w:rPr>
      </w:pPr>
      <w:ins w:id="225" w:author="Unknown">
        <w:r w:rsidRPr="00F94929">
          <w:rPr>
            <w:rFonts w:ascii="Lucida Console" w:eastAsia="宋体" w:hAnsi="Lucida Console" w:cs="宋体"/>
            <w:color w:val="000000"/>
            <w:kern w:val="0"/>
            <w:sz w:val="20"/>
            <w:szCs w:val="20"/>
          </w:rPr>
          <w:t xml:space="preserve">    result.append(name);</w:t>
        </w:r>
      </w:ins>
    </w:p>
    <w:p w:rsidR="00F94929" w:rsidRPr="00F94929" w:rsidRDefault="00F94929" w:rsidP="00F94929">
      <w:pPr>
        <w:widowControl/>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jc w:val="left"/>
        <w:rPr>
          <w:ins w:id="226" w:author="Unknown"/>
          <w:rFonts w:ascii="Lucida Console" w:eastAsia="宋体" w:hAnsi="Lucida Console" w:cs="宋体"/>
          <w:color w:val="000000"/>
          <w:kern w:val="0"/>
          <w:sz w:val="20"/>
          <w:szCs w:val="20"/>
        </w:rPr>
      </w:pPr>
      <w:ins w:id="227" w:author="Unknown">
        <w:r w:rsidRPr="00F94929">
          <w:rPr>
            <w:rFonts w:ascii="Lucida Console" w:eastAsia="宋体" w:hAnsi="Lucida Console" w:cs="宋体"/>
            <w:color w:val="000000"/>
            <w:kern w:val="0"/>
            <w:sz w:val="20"/>
            <w:szCs w:val="20"/>
          </w:rPr>
          <w:t xml:space="preserve">    </w:t>
        </w:r>
        <w:r w:rsidRPr="00F94929">
          <w:rPr>
            <w:rFonts w:ascii="Lucida Console" w:eastAsia="宋体" w:hAnsi="Lucida Console" w:cs="宋体"/>
            <w:b/>
            <w:bCs/>
            <w:color w:val="7F0055"/>
            <w:kern w:val="0"/>
            <w:sz w:val="20"/>
            <w:szCs w:val="20"/>
          </w:rPr>
          <w:t>return</w:t>
        </w:r>
        <w:r w:rsidRPr="00F94929">
          <w:rPr>
            <w:rFonts w:ascii="Lucida Console" w:eastAsia="宋体" w:hAnsi="Lucida Console" w:cs="宋体"/>
            <w:color w:val="000000"/>
            <w:kern w:val="0"/>
            <w:sz w:val="20"/>
            <w:szCs w:val="20"/>
          </w:rPr>
          <w:t xml:space="preserve"> result.toString(); </w:t>
        </w:r>
      </w:ins>
    </w:p>
    <w:p w:rsidR="00F94929" w:rsidRPr="00F94929" w:rsidRDefault="00F94929" w:rsidP="00F94929">
      <w:pPr>
        <w:widowControl/>
        <w:spacing w:before="100" w:beforeAutospacing="1" w:after="100" w:afterAutospacing="1" w:line="360" w:lineRule="atLeast"/>
        <w:ind w:left="150" w:right="150"/>
        <w:jc w:val="left"/>
        <w:rPr>
          <w:ins w:id="228" w:author="Unknown"/>
          <w:rFonts w:ascii="Arial" w:eastAsia="宋体" w:hAnsi="Arial" w:cs="Arial"/>
          <w:color w:val="000000"/>
          <w:kern w:val="0"/>
          <w:sz w:val="27"/>
          <w:szCs w:val="27"/>
        </w:rPr>
      </w:pPr>
      <w:ins w:id="229" w:author="Unknown">
        <w:r w:rsidRPr="00F94929">
          <w:rPr>
            <w:rFonts w:ascii="Arial" w:eastAsia="宋体" w:hAnsi="Arial" w:cs="Arial"/>
            <w:color w:val="000000"/>
            <w:kern w:val="0"/>
            <w:sz w:val="27"/>
            <w:szCs w:val="27"/>
          </w:rPr>
          <w:lastRenderedPageBreak/>
          <w:t>You can also generate methods with input parameter, just add parameter with their type to your EOperation.</w:t>
        </w:r>
      </w:ins>
    </w:p>
    <w:p w:rsidR="00F94929" w:rsidRPr="00F94929" w:rsidRDefault="00F94929" w:rsidP="00F94929">
      <w:pPr>
        <w:widowControl/>
        <w:spacing w:line="360" w:lineRule="atLeast"/>
        <w:jc w:val="left"/>
        <w:rPr>
          <w:ins w:id="230"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667125" cy="3495675"/>
            <wp:effectExtent l="0" t="0" r="9525" b="9525"/>
            <wp:docPr id="12" name="图片 12" descr="http://www.vogella.com/articles/EclipseEMF/images/xmethod30.png.pagespeed.ic.p8D0AbP2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vogella.com/articles/EclipseEMF/images/xmethod30.png.pagespeed.ic.p8D0AbP29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67125" cy="3495675"/>
                    </a:xfrm>
                    <a:prstGeom prst="rect">
                      <a:avLst/>
                    </a:prstGeom>
                    <a:noFill/>
                    <a:ln>
                      <a:noFill/>
                    </a:ln>
                  </pic:spPr>
                </pic:pic>
              </a:graphicData>
            </a:graphic>
          </wp:inline>
        </w:drawing>
      </w:r>
    </w:p>
    <w:p w:rsidR="00F94929" w:rsidRPr="00F94929" w:rsidRDefault="00F94929" w:rsidP="00F94929">
      <w:pPr>
        <w:widowControl/>
        <w:spacing w:line="360" w:lineRule="atLeast"/>
        <w:jc w:val="left"/>
        <w:rPr>
          <w:ins w:id="231"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333875" cy="2857500"/>
            <wp:effectExtent l="0" t="0" r="9525" b="0"/>
            <wp:docPr id="11" name="图片 11" descr="http://www.vogella.com/articles/EclipseEMF/images/xmethod40.png.pagespeed.ic.iuaVsu0X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vogella.com/articles/EclipseEMF/images/xmethod40.png.pagespeed.ic.iuaVsu0XnL.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33875" cy="2857500"/>
                    </a:xfrm>
                    <a:prstGeom prst="rect">
                      <a:avLst/>
                    </a:prstGeom>
                    <a:noFill/>
                    <a:ln>
                      <a:noFill/>
                    </a:ln>
                  </pic:spPr>
                </pic:pic>
              </a:graphicData>
            </a:graphic>
          </wp:inline>
        </w:drawing>
      </w:r>
    </w:p>
    <w:p w:rsidR="00F94929" w:rsidRPr="00F94929" w:rsidRDefault="00F94929" w:rsidP="00F94929">
      <w:pPr>
        <w:widowControl/>
        <w:spacing w:before="300" w:line="360" w:lineRule="atLeast"/>
        <w:jc w:val="left"/>
        <w:outlineLvl w:val="1"/>
        <w:rPr>
          <w:ins w:id="232" w:author="Unknown"/>
          <w:rFonts w:ascii="Arial" w:eastAsia="宋体" w:hAnsi="Arial" w:cs="Arial"/>
          <w:b/>
          <w:bCs/>
          <w:color w:val="333333"/>
          <w:kern w:val="0"/>
          <w:sz w:val="45"/>
          <w:szCs w:val="45"/>
        </w:rPr>
      </w:pPr>
      <w:bookmarkStart w:id="233" w:name="inheritance"/>
      <w:bookmarkEnd w:id="233"/>
      <w:ins w:id="234" w:author="Unknown">
        <w:r w:rsidRPr="00F94929">
          <w:rPr>
            <w:rFonts w:ascii="Arial" w:eastAsia="宋体" w:hAnsi="Arial" w:cs="Arial"/>
            <w:b/>
            <w:bCs/>
            <w:color w:val="333333"/>
            <w:kern w:val="0"/>
            <w:sz w:val="45"/>
            <w:szCs w:val="45"/>
          </w:rPr>
          <w:t>9. Extending an EMF Ecore model (inheritance)</w:t>
        </w:r>
      </w:ins>
    </w:p>
    <w:p w:rsidR="00F94929" w:rsidRPr="00F94929" w:rsidRDefault="00F94929" w:rsidP="00F94929">
      <w:pPr>
        <w:widowControl/>
        <w:spacing w:line="360" w:lineRule="atLeast"/>
        <w:jc w:val="left"/>
        <w:outlineLvl w:val="2"/>
        <w:rPr>
          <w:ins w:id="235" w:author="Unknown"/>
          <w:rFonts w:ascii="Arial" w:eastAsia="宋体" w:hAnsi="Arial" w:cs="Arial"/>
          <w:b/>
          <w:bCs/>
          <w:color w:val="333333"/>
          <w:kern w:val="0"/>
          <w:sz w:val="30"/>
          <w:szCs w:val="30"/>
        </w:rPr>
      </w:pPr>
      <w:bookmarkStart w:id="236" w:name="inheritance_overview"/>
      <w:bookmarkEnd w:id="236"/>
      <w:ins w:id="237" w:author="Unknown">
        <w:r w:rsidRPr="00F94929">
          <w:rPr>
            <w:rFonts w:ascii="Arial" w:eastAsia="宋体" w:hAnsi="Arial" w:cs="Arial"/>
            <w:b/>
            <w:bCs/>
            <w:color w:val="333333"/>
            <w:kern w:val="0"/>
            <w:sz w:val="30"/>
            <w:szCs w:val="30"/>
          </w:rPr>
          <w:t>9.1. Overview</w:t>
        </w:r>
      </w:ins>
    </w:p>
    <w:p w:rsidR="00F94929" w:rsidRPr="00F94929" w:rsidRDefault="00F94929" w:rsidP="00F94929">
      <w:pPr>
        <w:widowControl/>
        <w:spacing w:before="100" w:beforeAutospacing="1" w:after="100" w:afterAutospacing="1" w:line="360" w:lineRule="atLeast"/>
        <w:ind w:left="150" w:right="150"/>
        <w:jc w:val="left"/>
        <w:rPr>
          <w:ins w:id="238" w:author="Unknown"/>
          <w:rFonts w:ascii="Arial" w:eastAsia="宋体" w:hAnsi="Arial" w:cs="Arial"/>
          <w:color w:val="000000"/>
          <w:kern w:val="0"/>
          <w:sz w:val="27"/>
          <w:szCs w:val="27"/>
        </w:rPr>
      </w:pPr>
      <w:ins w:id="239" w:author="Unknown">
        <w:r w:rsidRPr="00F94929">
          <w:rPr>
            <w:rFonts w:ascii="Arial" w:eastAsia="宋体" w:hAnsi="Arial" w:cs="Arial"/>
            <w:color w:val="000000"/>
            <w:kern w:val="0"/>
            <w:sz w:val="27"/>
            <w:szCs w:val="27"/>
          </w:rPr>
          <w:lastRenderedPageBreak/>
          <w:t>EMF allows to extend existing models via inheritance. The following will define a base model and an extension based on this base model. This can for example be used to extend the </w:t>
        </w:r>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"http://www.vogella.com/articles/EclipseE4/article.html"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Eclipse e4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application model. It will also demonstrate how to work with EMF ecore models directly without using the ecore tools.</w:t>
        </w:r>
      </w:ins>
    </w:p>
    <w:p w:rsidR="00F94929" w:rsidRPr="00F94929" w:rsidRDefault="00F94929" w:rsidP="00F94929">
      <w:pPr>
        <w:widowControl/>
        <w:spacing w:line="360" w:lineRule="atLeast"/>
        <w:jc w:val="left"/>
        <w:outlineLvl w:val="2"/>
        <w:rPr>
          <w:ins w:id="240" w:author="Unknown"/>
          <w:rFonts w:ascii="Arial" w:eastAsia="宋体" w:hAnsi="Arial" w:cs="Arial"/>
          <w:b/>
          <w:bCs/>
          <w:color w:val="333333"/>
          <w:kern w:val="0"/>
          <w:sz w:val="30"/>
          <w:szCs w:val="30"/>
        </w:rPr>
      </w:pPr>
      <w:bookmarkStart w:id="241" w:name="inheritance_example"/>
      <w:bookmarkEnd w:id="241"/>
      <w:ins w:id="242" w:author="Unknown">
        <w:r w:rsidRPr="00F94929">
          <w:rPr>
            <w:rFonts w:ascii="Arial" w:eastAsia="宋体" w:hAnsi="Arial" w:cs="Arial"/>
            <w:b/>
            <w:bCs/>
            <w:color w:val="333333"/>
            <w:kern w:val="0"/>
            <w:sz w:val="30"/>
            <w:szCs w:val="30"/>
          </w:rPr>
          <w:t>9.2. Example</w:t>
        </w:r>
      </w:ins>
    </w:p>
    <w:p w:rsidR="00F94929" w:rsidRPr="00F94929" w:rsidRDefault="00F94929" w:rsidP="00F94929">
      <w:pPr>
        <w:widowControl/>
        <w:spacing w:before="100" w:beforeAutospacing="1" w:after="100" w:afterAutospacing="1" w:line="360" w:lineRule="atLeast"/>
        <w:ind w:left="150" w:right="150"/>
        <w:jc w:val="left"/>
        <w:rPr>
          <w:ins w:id="243" w:author="Unknown"/>
          <w:rFonts w:ascii="Arial" w:eastAsia="宋体" w:hAnsi="Arial" w:cs="Arial"/>
          <w:color w:val="000000"/>
          <w:kern w:val="0"/>
          <w:sz w:val="27"/>
          <w:szCs w:val="27"/>
        </w:rPr>
      </w:pPr>
      <w:ins w:id="244" w:author="Unknown">
        <w:r w:rsidRPr="00F94929">
          <w:rPr>
            <w:rFonts w:ascii="Arial" w:eastAsia="宋体" w:hAnsi="Arial" w:cs="Arial"/>
            <w:color w:val="000000"/>
            <w:kern w:val="0"/>
            <w:sz w:val="27"/>
            <w:szCs w:val="27"/>
          </w:rPr>
          <w:t>Create a new EMF project "de.vogella.emf.inheritance". Create a new model by selecting File -&gt; New -&gt; "Eclipse Modeling Framework" -&gt; "Ecore Model". Name the model "base.ecore". Select "EPackage" as the basis and maintain the following properties for this package.</w:t>
        </w:r>
      </w:ins>
    </w:p>
    <w:p w:rsidR="00F94929" w:rsidRPr="00F94929" w:rsidRDefault="00F94929" w:rsidP="00F94929">
      <w:pPr>
        <w:widowControl/>
        <w:spacing w:line="360" w:lineRule="atLeast"/>
        <w:jc w:val="left"/>
        <w:rPr>
          <w:ins w:id="245"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3505200" cy="1895475"/>
            <wp:effectExtent l="0" t="0" r="0" b="9525"/>
            <wp:docPr id="10" name="图片 10" descr="http://www.vogella.com/articles/EclipseEMF/images/xextend10.gif.pagespeed.ic.BKTsjji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vogella.com/articles/EclipseEMF/images/xextend10.gif.pagespeed.ic.BKTsjjikm-.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05200" cy="189547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46" w:author="Unknown"/>
          <w:rFonts w:ascii="Arial" w:eastAsia="宋体" w:hAnsi="Arial" w:cs="Arial"/>
          <w:color w:val="000000"/>
          <w:kern w:val="0"/>
          <w:sz w:val="27"/>
          <w:szCs w:val="27"/>
        </w:rPr>
      </w:pPr>
      <w:ins w:id="247" w:author="Unknown">
        <w:r w:rsidRPr="00F94929">
          <w:rPr>
            <w:rFonts w:ascii="Arial" w:eastAsia="宋体" w:hAnsi="Arial" w:cs="Arial"/>
            <w:color w:val="000000"/>
            <w:kern w:val="0"/>
            <w:sz w:val="27"/>
            <w:szCs w:val="27"/>
          </w:rPr>
          <w:t>Right-click on the package and select New Child -&gt; EClass. Maintain the class "MyBaseClass" with two "EAttributes" of type "EString". Create a new "Ecore" model "extendedmodel.ecore". Maintain "extended" as the package name. Right-click your model and select "Load resource".</w:t>
        </w:r>
      </w:ins>
    </w:p>
    <w:p w:rsidR="00F94929" w:rsidRPr="00F94929" w:rsidRDefault="00F94929" w:rsidP="00F94929">
      <w:pPr>
        <w:widowControl/>
        <w:spacing w:line="360" w:lineRule="atLeast"/>
        <w:jc w:val="left"/>
        <w:rPr>
          <w:ins w:id="248"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276850" cy="4743450"/>
            <wp:effectExtent l="0" t="0" r="0" b="0"/>
            <wp:docPr id="9" name="图片 9" descr="http://www.vogella.com/articles/EclipseEMF/images/xextend40.gif.pagespeed.ic.MPT1aeWh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vogella.com/articles/EclipseEMF/images/xextend40.gif.pagespeed.ic.MPT1aeWhIj.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6850" cy="4743450"/>
                    </a:xfrm>
                    <a:prstGeom prst="rect">
                      <a:avLst/>
                    </a:prstGeom>
                    <a:noFill/>
                    <a:ln>
                      <a:noFill/>
                    </a:ln>
                  </pic:spPr>
                </pic:pic>
              </a:graphicData>
            </a:graphic>
          </wp:inline>
        </w:drawing>
      </w:r>
    </w:p>
    <w:p w:rsidR="00F94929" w:rsidRPr="00F94929" w:rsidRDefault="00F94929" w:rsidP="00F94929">
      <w:pPr>
        <w:widowControl/>
        <w:spacing w:line="360" w:lineRule="atLeast"/>
        <w:jc w:val="left"/>
        <w:rPr>
          <w:ins w:id="249"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191125" cy="4781550"/>
            <wp:effectExtent l="0" t="0" r="9525" b="0"/>
            <wp:docPr id="8" name="图片 8" descr="http://www.vogella.com/articles/EclipseEMF/images/xextend50.gif.pagespeed.ic._oUiCzD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vogella.com/articles/EclipseEMF/images/xextend50.gif.pagespeed.ic._oUiCzDrAB.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91125" cy="4781550"/>
                    </a:xfrm>
                    <a:prstGeom prst="rect">
                      <a:avLst/>
                    </a:prstGeom>
                    <a:noFill/>
                    <a:ln>
                      <a:noFill/>
                    </a:ln>
                  </pic:spPr>
                </pic:pic>
              </a:graphicData>
            </a:graphic>
          </wp:inline>
        </w:drawing>
      </w:r>
    </w:p>
    <w:p w:rsidR="00F94929" w:rsidRPr="00F94929" w:rsidRDefault="00F94929" w:rsidP="00F94929">
      <w:pPr>
        <w:widowControl/>
        <w:spacing w:line="360" w:lineRule="atLeast"/>
        <w:jc w:val="left"/>
        <w:rPr>
          <w:ins w:id="250"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962525" cy="1438275"/>
            <wp:effectExtent l="0" t="0" r="9525" b="9525"/>
            <wp:docPr id="7" name="图片 7" descr="http://www.vogella.com/articles/EclipseEMF/images/xextend60.gif.pagespeed.ic.juNbfHke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vogella.com/articles/EclipseEMF/images/xextend60.gif.pagespeed.ic.juNbfHkeh9.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962525" cy="1438275"/>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51" w:author="Unknown"/>
          <w:rFonts w:ascii="Arial" w:eastAsia="宋体" w:hAnsi="Arial" w:cs="Arial"/>
          <w:color w:val="000000"/>
          <w:kern w:val="0"/>
          <w:sz w:val="27"/>
          <w:szCs w:val="27"/>
        </w:rPr>
      </w:pPr>
      <w:ins w:id="252" w:author="Unknown">
        <w:r w:rsidRPr="00F94929">
          <w:rPr>
            <w:rFonts w:ascii="Arial" w:eastAsia="宋体" w:hAnsi="Arial" w:cs="Arial"/>
            <w:color w:val="000000"/>
            <w:kern w:val="0"/>
            <w:sz w:val="27"/>
            <w:szCs w:val="27"/>
          </w:rPr>
          <w:t>Create a new class "MyExtendedClass" and press "ESuperType".</w:t>
        </w:r>
      </w:ins>
    </w:p>
    <w:p w:rsidR="00F94929" w:rsidRPr="00F94929" w:rsidRDefault="00F94929" w:rsidP="00F94929">
      <w:pPr>
        <w:widowControl/>
        <w:spacing w:line="360" w:lineRule="atLeast"/>
        <w:jc w:val="left"/>
        <w:rPr>
          <w:ins w:id="253"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5810250" cy="3486150"/>
            <wp:effectExtent l="0" t="0" r="0" b="0"/>
            <wp:docPr id="6" name="图片 6" descr="http://www.vogella.com/articles/EclipseEMF/images/xextend70.gif.pagespeed.ic.uJ4hVX-d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vogella.com/articles/EclipseEMF/images/xextend70.gif.pagespeed.ic.uJ4hVX-d2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10250" cy="348615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54" w:author="Unknown"/>
          <w:rFonts w:ascii="Arial" w:eastAsia="宋体" w:hAnsi="Arial" w:cs="Arial"/>
          <w:color w:val="000000"/>
          <w:kern w:val="0"/>
          <w:sz w:val="27"/>
          <w:szCs w:val="27"/>
        </w:rPr>
      </w:pPr>
      <w:ins w:id="255" w:author="Unknown">
        <w:r w:rsidRPr="00F94929">
          <w:rPr>
            <w:rFonts w:ascii="Arial" w:eastAsia="宋体" w:hAnsi="Arial" w:cs="Arial"/>
            <w:color w:val="000000"/>
            <w:kern w:val="0"/>
            <w:sz w:val="27"/>
            <w:szCs w:val="27"/>
          </w:rPr>
          <w:t>Add your "MyBaseClass".</w:t>
        </w:r>
      </w:ins>
    </w:p>
    <w:p w:rsidR="00F94929" w:rsidRPr="00F94929" w:rsidRDefault="00F94929" w:rsidP="00F94929">
      <w:pPr>
        <w:widowControl/>
        <w:spacing w:line="360" w:lineRule="atLeast"/>
        <w:jc w:val="left"/>
        <w:rPr>
          <w:ins w:id="256"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5534025" cy="3228975"/>
            <wp:effectExtent l="0" t="0" r="9525" b="9525"/>
            <wp:docPr id="5" name="图片 5" descr="http://www.vogella.com/articles/EclipseEMF/images/xextend80.gif.pagespeed.ic.NX64W2D_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vogella.com/articles/EclipseEMF/images/xextend80.gif.pagespeed.ic.NX64W2D_sN.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4025" cy="3228975"/>
                    </a:xfrm>
                    <a:prstGeom prst="rect">
                      <a:avLst/>
                    </a:prstGeom>
                    <a:noFill/>
                    <a:ln>
                      <a:noFill/>
                    </a:ln>
                  </pic:spPr>
                </pic:pic>
              </a:graphicData>
            </a:graphic>
          </wp:inline>
        </w:drawing>
      </w:r>
    </w:p>
    <w:p w:rsidR="00F94929" w:rsidRPr="00F94929" w:rsidRDefault="00F94929" w:rsidP="00F94929">
      <w:pPr>
        <w:widowControl/>
        <w:spacing w:line="360" w:lineRule="atLeast"/>
        <w:jc w:val="left"/>
        <w:rPr>
          <w:ins w:id="257" w:author="Unknown"/>
          <w:rFonts w:ascii="Arial" w:eastAsia="宋体" w:hAnsi="Arial" w:cs="Arial"/>
          <w:color w:val="000000"/>
          <w:kern w:val="0"/>
          <w:sz w:val="27"/>
          <w:szCs w:val="27"/>
        </w:rPr>
      </w:pPr>
      <w:r>
        <w:rPr>
          <w:rFonts w:ascii="Arial" w:eastAsia="宋体" w:hAnsi="Arial" w:cs="Arial"/>
          <w:noProof/>
          <w:color w:val="000000"/>
          <w:kern w:val="0"/>
          <w:sz w:val="27"/>
          <w:szCs w:val="27"/>
        </w:rPr>
        <w:lastRenderedPageBreak/>
        <w:drawing>
          <wp:inline distT="0" distB="0" distL="0" distR="0">
            <wp:extent cx="4676775" cy="3314700"/>
            <wp:effectExtent l="0" t="0" r="9525" b="0"/>
            <wp:docPr id="4" name="图片 4" descr="http://www.vogella.com/articles/EclipseEMF/images/xextend90.gif.pagespeed.ic.JNNZ80T3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vogella.com/articles/EclipseEMF/images/xextend90.gif.pagespeed.ic.JNNZ80T3aX.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76775" cy="331470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58" w:author="Unknown"/>
          <w:rFonts w:ascii="Arial" w:eastAsia="宋体" w:hAnsi="Arial" w:cs="Arial"/>
          <w:color w:val="000000"/>
          <w:kern w:val="0"/>
          <w:sz w:val="27"/>
          <w:szCs w:val="27"/>
        </w:rPr>
      </w:pPr>
      <w:ins w:id="259" w:author="Unknown">
        <w:r w:rsidRPr="00F94929">
          <w:rPr>
            <w:rFonts w:ascii="Arial" w:eastAsia="宋体" w:hAnsi="Arial" w:cs="Arial"/>
            <w:color w:val="000000"/>
            <w:kern w:val="0"/>
            <w:sz w:val="27"/>
            <w:szCs w:val="27"/>
          </w:rPr>
          <w:t>Maintain a new EAtribute "detailedField" on "MyExtendedClass".</w:t>
        </w:r>
      </w:ins>
    </w:p>
    <w:p w:rsidR="00F94929" w:rsidRPr="00F94929" w:rsidRDefault="00F94929" w:rsidP="00F94929">
      <w:pPr>
        <w:widowControl/>
        <w:spacing w:line="360" w:lineRule="atLeast"/>
        <w:jc w:val="left"/>
        <w:rPr>
          <w:ins w:id="260" w:author="Unknown"/>
          <w:rFonts w:ascii="Arial" w:eastAsia="宋体" w:hAnsi="Arial" w:cs="Arial"/>
          <w:color w:val="000000"/>
          <w:kern w:val="0"/>
          <w:sz w:val="27"/>
          <w:szCs w:val="27"/>
        </w:rPr>
      </w:pPr>
      <w:r>
        <w:rPr>
          <w:rFonts w:ascii="Arial" w:eastAsia="宋体" w:hAnsi="Arial" w:cs="Arial"/>
          <w:noProof/>
          <w:color w:val="000000"/>
          <w:kern w:val="0"/>
          <w:sz w:val="27"/>
          <w:szCs w:val="27"/>
        </w:rPr>
        <w:drawing>
          <wp:inline distT="0" distB="0" distL="0" distR="0">
            <wp:extent cx="4191000" cy="2000250"/>
            <wp:effectExtent l="0" t="0" r="0" b="0"/>
            <wp:docPr id="3" name="图片 3" descr="http://www.vogella.com/articles/EclipseEMF/images/xextend100.gif.pagespeed.ic.UJQt-Wq-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vogella.com/articles/EclipseEMF/images/xextend100.gif.pagespeed.ic.UJQt-Wq-EZ.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191000" cy="2000250"/>
                    </a:xfrm>
                    <a:prstGeom prst="rect">
                      <a:avLst/>
                    </a:prstGeom>
                    <a:noFill/>
                    <a:ln>
                      <a:noFill/>
                    </a:ln>
                  </pic:spPr>
                </pic:pic>
              </a:graphicData>
            </a:graphic>
          </wp:inline>
        </w:drawing>
      </w:r>
    </w:p>
    <w:p w:rsidR="00F94929" w:rsidRPr="00F94929" w:rsidRDefault="00F94929" w:rsidP="00F94929">
      <w:pPr>
        <w:widowControl/>
        <w:spacing w:before="100" w:beforeAutospacing="1" w:after="100" w:afterAutospacing="1" w:line="360" w:lineRule="atLeast"/>
        <w:ind w:left="150" w:right="150"/>
        <w:jc w:val="left"/>
        <w:rPr>
          <w:ins w:id="261" w:author="Unknown"/>
          <w:rFonts w:ascii="Arial" w:eastAsia="宋体" w:hAnsi="Arial" w:cs="Arial"/>
          <w:color w:val="000000"/>
          <w:kern w:val="0"/>
          <w:sz w:val="27"/>
          <w:szCs w:val="27"/>
        </w:rPr>
      </w:pPr>
      <w:ins w:id="262" w:author="Unknown">
        <w:r w:rsidRPr="00F94929">
          <w:rPr>
            <w:rFonts w:ascii="Arial" w:eastAsia="宋体" w:hAnsi="Arial" w:cs="Arial"/>
            <w:color w:val="000000"/>
            <w:kern w:val="0"/>
            <w:sz w:val="27"/>
            <w:szCs w:val="27"/>
          </w:rPr>
          <w:t>Create a new genmodel "extended.genmodel" based on extended.ecore. Generated Java code and you will see that the "MyExtendedClass" has extended "MyBaseClass".</w:t>
        </w:r>
      </w:ins>
    </w:p>
    <w:p w:rsidR="00F94929" w:rsidRPr="00F94929" w:rsidRDefault="00F94929" w:rsidP="00F94929">
      <w:pPr>
        <w:widowControl/>
        <w:spacing w:before="300" w:line="360" w:lineRule="atLeast"/>
        <w:jc w:val="left"/>
        <w:outlineLvl w:val="1"/>
        <w:rPr>
          <w:ins w:id="263" w:author="Unknown"/>
          <w:rFonts w:ascii="Arial" w:eastAsia="宋体" w:hAnsi="Arial" w:cs="Arial"/>
          <w:b/>
          <w:bCs/>
          <w:color w:val="333333"/>
          <w:kern w:val="0"/>
          <w:sz w:val="45"/>
          <w:szCs w:val="45"/>
        </w:rPr>
      </w:pPr>
      <w:bookmarkStart w:id="264" w:name="initialvalue"/>
      <w:bookmarkEnd w:id="264"/>
      <w:ins w:id="265" w:author="Unknown">
        <w:r w:rsidRPr="00F94929">
          <w:rPr>
            <w:rFonts w:ascii="Arial" w:eastAsia="宋体" w:hAnsi="Arial" w:cs="Arial"/>
            <w:b/>
            <w:bCs/>
            <w:color w:val="333333"/>
            <w:kern w:val="0"/>
            <w:sz w:val="45"/>
            <w:szCs w:val="45"/>
          </w:rPr>
          <w:t>10. Setting the empty string as default value</w:t>
        </w:r>
      </w:ins>
    </w:p>
    <w:p w:rsidR="00F94929" w:rsidRPr="00F94929" w:rsidRDefault="00F94929" w:rsidP="00F94929">
      <w:pPr>
        <w:widowControl/>
        <w:spacing w:before="100" w:beforeAutospacing="1" w:after="100" w:afterAutospacing="1" w:line="360" w:lineRule="atLeast"/>
        <w:ind w:left="150" w:right="150"/>
        <w:jc w:val="left"/>
        <w:rPr>
          <w:ins w:id="266" w:author="Unknown"/>
          <w:rFonts w:ascii="Arial" w:eastAsia="宋体" w:hAnsi="Arial" w:cs="Arial"/>
          <w:color w:val="000000"/>
          <w:kern w:val="0"/>
          <w:sz w:val="27"/>
          <w:szCs w:val="27"/>
        </w:rPr>
      </w:pPr>
      <w:ins w:id="267" w:author="Unknown">
        <w:r w:rsidRPr="00F94929">
          <w:rPr>
            <w:rFonts w:ascii="Arial" w:eastAsia="宋体" w:hAnsi="Arial" w:cs="Arial"/>
            <w:color w:val="000000"/>
            <w:kern w:val="0"/>
            <w:sz w:val="27"/>
            <w:szCs w:val="27"/>
          </w:rPr>
          <w:t>It is not obvious how to set an empty string as a default value for an EMF string attribute. To set an empty string as default value do the following.</w:t>
        </w:r>
      </w:ins>
    </w:p>
    <w:p w:rsidR="00F94929" w:rsidRPr="00F94929" w:rsidRDefault="00F94929" w:rsidP="00F94929">
      <w:pPr>
        <w:widowControl/>
        <w:numPr>
          <w:ilvl w:val="0"/>
          <w:numId w:val="4"/>
        </w:numPr>
        <w:spacing w:before="100" w:beforeAutospacing="1" w:after="100" w:afterAutospacing="1" w:line="360" w:lineRule="atLeast"/>
        <w:ind w:left="870" w:right="150"/>
        <w:jc w:val="left"/>
        <w:rPr>
          <w:ins w:id="268" w:author="Unknown"/>
          <w:rFonts w:ascii="Arial" w:eastAsia="宋体" w:hAnsi="Arial" w:cs="Arial"/>
          <w:color w:val="000000"/>
          <w:kern w:val="0"/>
          <w:sz w:val="27"/>
          <w:szCs w:val="27"/>
        </w:rPr>
      </w:pPr>
      <w:ins w:id="269" w:author="Unknown">
        <w:r w:rsidRPr="00F94929">
          <w:rPr>
            <w:rFonts w:ascii="Arial" w:eastAsia="宋体" w:hAnsi="Arial" w:cs="Arial"/>
            <w:color w:val="000000"/>
            <w:kern w:val="0"/>
            <w:sz w:val="27"/>
            <w:szCs w:val="27"/>
          </w:rPr>
          <w:lastRenderedPageBreak/>
          <w:t>Select the Attribute</w:t>
        </w:r>
      </w:ins>
    </w:p>
    <w:p w:rsidR="00F94929" w:rsidRPr="00F94929" w:rsidRDefault="00F94929" w:rsidP="00F94929">
      <w:pPr>
        <w:widowControl/>
        <w:numPr>
          <w:ilvl w:val="0"/>
          <w:numId w:val="4"/>
        </w:numPr>
        <w:spacing w:before="100" w:beforeAutospacing="1" w:after="100" w:afterAutospacing="1" w:line="360" w:lineRule="atLeast"/>
        <w:ind w:left="870" w:right="150"/>
        <w:jc w:val="left"/>
        <w:rPr>
          <w:ins w:id="270" w:author="Unknown"/>
          <w:rFonts w:ascii="Arial" w:eastAsia="宋体" w:hAnsi="Arial" w:cs="Arial"/>
          <w:color w:val="000000"/>
          <w:kern w:val="0"/>
          <w:sz w:val="27"/>
          <w:szCs w:val="27"/>
        </w:rPr>
      </w:pPr>
      <w:ins w:id="271" w:author="Unknown">
        <w:r w:rsidRPr="00F94929">
          <w:rPr>
            <w:rFonts w:ascii="Arial" w:eastAsia="宋体" w:hAnsi="Arial" w:cs="Arial"/>
            <w:color w:val="000000"/>
            <w:kern w:val="0"/>
            <w:sz w:val="27"/>
            <w:szCs w:val="27"/>
          </w:rPr>
          <w:t>Im the Property View click into the value field of "Default Value Literal"</w:t>
        </w:r>
      </w:ins>
    </w:p>
    <w:p w:rsidR="00F94929" w:rsidRPr="00F94929" w:rsidRDefault="00F94929" w:rsidP="00F94929">
      <w:pPr>
        <w:widowControl/>
        <w:numPr>
          <w:ilvl w:val="0"/>
          <w:numId w:val="4"/>
        </w:numPr>
        <w:spacing w:before="100" w:beforeAutospacing="1" w:after="100" w:afterAutospacing="1" w:line="360" w:lineRule="atLeast"/>
        <w:ind w:left="870" w:right="150"/>
        <w:jc w:val="left"/>
        <w:rPr>
          <w:ins w:id="272" w:author="Unknown"/>
          <w:rFonts w:ascii="Arial" w:eastAsia="宋体" w:hAnsi="Arial" w:cs="Arial"/>
          <w:color w:val="000000"/>
          <w:kern w:val="0"/>
          <w:sz w:val="27"/>
          <w:szCs w:val="27"/>
        </w:rPr>
      </w:pPr>
      <w:ins w:id="273" w:author="Unknown">
        <w:r w:rsidRPr="00F94929">
          <w:rPr>
            <w:rFonts w:ascii="Arial" w:eastAsia="宋体" w:hAnsi="Arial" w:cs="Arial"/>
            <w:color w:val="000000"/>
            <w:kern w:val="0"/>
            <w:sz w:val="27"/>
            <w:szCs w:val="27"/>
          </w:rPr>
          <w:t>Do not enter something.</w:t>
        </w:r>
      </w:ins>
    </w:p>
    <w:p w:rsidR="00F94929" w:rsidRPr="00F94929" w:rsidRDefault="00F94929" w:rsidP="00F94929">
      <w:pPr>
        <w:widowControl/>
        <w:spacing w:before="100" w:beforeAutospacing="1" w:after="100" w:afterAutospacing="1" w:line="360" w:lineRule="atLeast"/>
        <w:ind w:left="150" w:right="150"/>
        <w:jc w:val="left"/>
        <w:rPr>
          <w:ins w:id="274" w:author="Unknown"/>
          <w:rFonts w:ascii="Arial" w:eastAsia="宋体" w:hAnsi="Arial" w:cs="Arial"/>
          <w:color w:val="000000"/>
          <w:kern w:val="0"/>
          <w:sz w:val="27"/>
          <w:szCs w:val="27"/>
        </w:rPr>
      </w:pPr>
      <w:ins w:id="275" w:author="Unknown">
        <w:r w:rsidRPr="00F94929">
          <w:rPr>
            <w:rFonts w:ascii="Arial" w:eastAsia="宋体" w:hAnsi="Arial" w:cs="Arial"/>
            <w:color w:val="000000"/>
            <w:kern w:val="0"/>
            <w:sz w:val="27"/>
            <w:szCs w:val="27"/>
          </w:rPr>
          <w:t>To remove this empty value again, click "Restore Default Value" in the toolbar.</w:t>
        </w:r>
      </w:ins>
    </w:p>
    <w:p w:rsidR="00F94929" w:rsidRPr="00F94929" w:rsidRDefault="00F94929" w:rsidP="00F94929">
      <w:pPr>
        <w:widowControl/>
        <w:spacing w:before="300" w:line="360" w:lineRule="atLeast"/>
        <w:jc w:val="left"/>
        <w:outlineLvl w:val="1"/>
        <w:rPr>
          <w:ins w:id="276" w:author="Unknown"/>
          <w:rFonts w:ascii="Arial" w:eastAsia="宋体" w:hAnsi="Arial" w:cs="Arial"/>
          <w:b/>
          <w:bCs/>
          <w:color w:val="333333"/>
          <w:kern w:val="0"/>
          <w:sz w:val="45"/>
          <w:szCs w:val="45"/>
        </w:rPr>
      </w:pPr>
      <w:bookmarkStart w:id="277" w:name="nextsteps"/>
      <w:bookmarkEnd w:id="277"/>
      <w:ins w:id="278" w:author="Unknown">
        <w:r w:rsidRPr="00F94929">
          <w:rPr>
            <w:rFonts w:ascii="Arial" w:eastAsia="宋体" w:hAnsi="Arial" w:cs="Arial"/>
            <w:b/>
            <w:bCs/>
            <w:color w:val="333333"/>
            <w:kern w:val="0"/>
            <w:sz w:val="45"/>
            <w:szCs w:val="45"/>
          </w:rPr>
          <w:t>11. Next steps</w:t>
        </w:r>
      </w:ins>
    </w:p>
    <w:p w:rsidR="00F94929" w:rsidRPr="00F94929" w:rsidRDefault="00F94929" w:rsidP="00F94929">
      <w:pPr>
        <w:widowControl/>
        <w:spacing w:before="100" w:beforeAutospacing="1" w:after="100" w:afterAutospacing="1" w:line="360" w:lineRule="atLeast"/>
        <w:ind w:left="150" w:right="150"/>
        <w:jc w:val="left"/>
        <w:rPr>
          <w:ins w:id="279" w:author="Unknown"/>
          <w:rFonts w:ascii="Arial" w:eastAsia="宋体" w:hAnsi="Arial" w:cs="Arial"/>
          <w:color w:val="000000"/>
          <w:kern w:val="0"/>
          <w:sz w:val="27"/>
          <w:szCs w:val="27"/>
        </w:rPr>
      </w:pPr>
      <w:ins w:id="280" w:author="Unknown">
        <w:r w:rsidRPr="00F94929">
          <w:rPr>
            <w:rFonts w:ascii="Arial" w:eastAsia="宋体" w:hAnsi="Arial" w:cs="Arial"/>
            <w:color w:val="000000"/>
            <w:kern w:val="0"/>
            <w:sz w:val="27"/>
            <w:szCs w:val="27"/>
          </w:rPr>
          <w:t>Please check the appendix for pointers to more advanced Eclipse EMF topics.</w:t>
        </w:r>
      </w:ins>
    </w:p>
    <w:p w:rsidR="00F94929" w:rsidRPr="00F94929" w:rsidRDefault="00F94929" w:rsidP="00F94929">
      <w:pPr>
        <w:widowControl/>
        <w:spacing w:before="300" w:line="360" w:lineRule="atLeast"/>
        <w:jc w:val="left"/>
        <w:outlineLvl w:val="1"/>
        <w:rPr>
          <w:ins w:id="281" w:author="Unknown"/>
          <w:rFonts w:ascii="Arial" w:eastAsia="宋体" w:hAnsi="Arial" w:cs="Arial"/>
          <w:b/>
          <w:bCs/>
          <w:color w:val="333333"/>
          <w:kern w:val="0"/>
          <w:sz w:val="45"/>
          <w:szCs w:val="45"/>
        </w:rPr>
      </w:pPr>
      <w:bookmarkStart w:id="282" w:name="thankyou"/>
      <w:bookmarkEnd w:id="282"/>
      <w:ins w:id="283" w:author="Unknown">
        <w:r w:rsidRPr="00F94929">
          <w:rPr>
            <w:rFonts w:ascii="Arial" w:eastAsia="宋体" w:hAnsi="Arial" w:cs="Arial"/>
            <w:b/>
            <w:bCs/>
            <w:color w:val="333333"/>
            <w:kern w:val="0"/>
            <w:sz w:val="45"/>
            <w:szCs w:val="45"/>
          </w:rPr>
          <w:t>12. Thank you</w:t>
        </w:r>
      </w:ins>
    </w:p>
    <w:p w:rsidR="00F94929" w:rsidRPr="00F94929" w:rsidRDefault="00F94929" w:rsidP="00F94929">
      <w:pPr>
        <w:widowControl/>
        <w:spacing w:before="100" w:beforeAutospacing="1" w:after="100" w:afterAutospacing="1" w:line="360" w:lineRule="atLeast"/>
        <w:ind w:left="150" w:right="150"/>
        <w:jc w:val="left"/>
        <w:rPr>
          <w:ins w:id="284" w:author="Unknown"/>
          <w:rFonts w:ascii="Arial" w:eastAsia="宋体" w:hAnsi="Arial" w:cs="Arial"/>
          <w:color w:val="000000"/>
          <w:kern w:val="0"/>
          <w:sz w:val="27"/>
          <w:szCs w:val="27"/>
        </w:rPr>
      </w:pPr>
      <w:ins w:id="285" w:author="Unknown">
        <w:r w:rsidRPr="00F94929">
          <w:rPr>
            <w:rFonts w:ascii="Arial" w:eastAsia="宋体" w:hAnsi="Arial" w:cs="Arial"/>
            <w:color w:val="000000"/>
            <w:kern w:val="0"/>
            <w:sz w:val="27"/>
            <w:szCs w:val="27"/>
          </w:rPr>
          <w:t>Please help me to support this article:</w:t>
        </w:r>
      </w:ins>
    </w:p>
    <w:tbl>
      <w:tblPr>
        <w:tblW w:w="12720"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4903"/>
        <w:gridCol w:w="7817"/>
      </w:tblGrid>
      <w:tr w:rsidR="00F94929" w:rsidRPr="00F94929" w:rsidTr="00F94929">
        <w:trPr>
          <w:tblCellSpacing w:w="15" w:type="dxa"/>
        </w:trPr>
        <w:tc>
          <w:tcPr>
            <w:tcW w:w="0" w:type="auto"/>
            <w:tcBorders>
              <w:top w:val="single" w:sz="6" w:space="0" w:color="DDDDDD"/>
            </w:tcBorders>
            <w:tcMar>
              <w:top w:w="150" w:type="dxa"/>
              <w:left w:w="150" w:type="dxa"/>
              <w:bottom w:w="135" w:type="dxa"/>
              <w:right w:w="150" w:type="dxa"/>
            </w:tcMar>
            <w:hideMark/>
          </w:tcPr>
          <w:p w:rsidR="00F94929" w:rsidRPr="00F94929" w:rsidRDefault="00F94929" w:rsidP="00F94929">
            <w:pPr>
              <w:widowControl/>
              <w:spacing w:after="270" w:line="270" w:lineRule="atLeast"/>
              <w:jc w:val="left"/>
              <w:rPr>
                <w:rFonts w:ascii="宋体" w:eastAsia="宋体" w:hAnsi="宋体" w:cs="宋体"/>
                <w:kern w:val="0"/>
                <w:szCs w:val="21"/>
              </w:rPr>
            </w:pPr>
            <w:r>
              <w:rPr>
                <w:rFonts w:ascii="宋体" w:eastAsia="宋体" w:hAnsi="宋体" w:cs="宋体"/>
                <w:b/>
                <w:bCs/>
                <w:noProof/>
                <w:color w:val="101010"/>
                <w:kern w:val="0"/>
                <w:szCs w:val="21"/>
              </w:rPr>
              <w:drawing>
                <wp:inline distT="0" distB="0" distL="0" distR="0">
                  <wp:extent cx="885825" cy="190500"/>
                  <wp:effectExtent l="0" t="0" r="9525" b="0"/>
                  <wp:docPr id="2" name="图片 2" descr="Flattr this">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attr this">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85825" cy="190500"/>
                          </a:xfrm>
                          <a:prstGeom prst="rect">
                            <a:avLst/>
                          </a:prstGeom>
                          <a:noFill/>
                          <a:ln>
                            <a:noFill/>
                          </a:ln>
                        </pic:spPr>
                      </pic:pic>
                    </a:graphicData>
                  </a:graphic>
                </wp:inline>
              </w:drawing>
            </w:r>
          </w:p>
        </w:tc>
        <w:tc>
          <w:tcPr>
            <w:tcW w:w="0" w:type="auto"/>
            <w:tcBorders>
              <w:top w:val="single" w:sz="6" w:space="0" w:color="DDDDDD"/>
              <w:left w:val="single" w:sz="6" w:space="0" w:color="DDDDDD"/>
            </w:tcBorders>
            <w:tcMar>
              <w:top w:w="150" w:type="dxa"/>
              <w:left w:w="150" w:type="dxa"/>
              <w:bottom w:w="135" w:type="dxa"/>
              <w:right w:w="150" w:type="dxa"/>
            </w:tcMar>
            <w:hideMark/>
          </w:tcPr>
          <w:p w:rsidR="00F94929" w:rsidRPr="00F94929" w:rsidRDefault="00F94929" w:rsidP="00F94929">
            <w:pPr>
              <w:widowControl/>
              <w:pBdr>
                <w:bottom w:val="single" w:sz="6" w:space="1" w:color="auto"/>
              </w:pBdr>
              <w:jc w:val="center"/>
              <w:rPr>
                <w:rFonts w:ascii="Arial" w:eastAsia="宋体" w:hAnsi="Arial" w:cs="Arial" w:hint="eastAsia"/>
                <w:vanish/>
                <w:kern w:val="0"/>
                <w:sz w:val="16"/>
                <w:szCs w:val="16"/>
              </w:rPr>
            </w:pPr>
            <w:r w:rsidRPr="00F94929">
              <w:rPr>
                <w:rFonts w:ascii="Arial" w:eastAsia="宋体" w:hAnsi="Arial" w:cs="Arial" w:hint="eastAsia"/>
                <w:vanish/>
                <w:kern w:val="0"/>
                <w:sz w:val="16"/>
                <w:szCs w:val="16"/>
              </w:rPr>
              <w:t>窗体顶端</w:t>
            </w:r>
          </w:p>
          <w:p w:rsidR="00F94929" w:rsidRPr="00F94929" w:rsidRDefault="00F94929" w:rsidP="00F94929">
            <w:pPr>
              <w:widowControl/>
              <w:spacing w:after="270" w:line="270" w:lineRule="atLeast"/>
              <w:jc w:val="left"/>
              <w:rPr>
                <w:rFonts w:ascii="宋体" w:eastAsia="宋体" w:hAnsi="宋体" w:cs="宋体"/>
                <w:kern w:val="0"/>
                <w:szCs w:val="21"/>
              </w:rPr>
            </w:pPr>
            <w:r w:rsidRPr="00F94929">
              <w:rPr>
                <w:rFonts w:ascii="宋体" w:eastAsia="宋体" w:hAnsi="宋体" w:cs="宋体"/>
                <w:kern w:val="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0.25pt;height:35.25pt" o:ole="">
                  <v:imagedata r:id="rId85" o:title=""/>
                </v:shape>
                <w:control r:id="rId86" w:name="DefaultOcxName" w:shapeid="_x0000_i1111"/>
              </w:object>
            </w:r>
            <w:r w:rsidRPr="00F94929">
              <w:rPr>
                <w:rFonts w:ascii="宋体" w:eastAsia="宋体" w:hAnsi="宋体" w:cs="宋体"/>
                <w:kern w:val="0"/>
                <w:szCs w:val="21"/>
              </w:rPr>
              <w:t> </w:t>
            </w:r>
            <w:r>
              <w:rPr>
                <w:rFonts w:ascii="宋体" w:eastAsia="宋体" w:hAnsi="宋体" w:cs="宋体"/>
                <w:noProof/>
                <w:kern w:val="0"/>
                <w:szCs w:val="21"/>
              </w:rPr>
              <w:drawing>
                <wp:inline distT="0" distB="0" distL="0" distR="0">
                  <wp:extent cx="9525" cy="9525"/>
                  <wp:effectExtent l="0" t="0" r="0" b="0"/>
                  <wp:docPr id="1" name="图片 1" descr="https://www.paypal.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paypal.com/en_US/i/scr/pixel.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94929" w:rsidRPr="00F94929" w:rsidRDefault="00F94929" w:rsidP="00F94929">
            <w:pPr>
              <w:widowControl/>
              <w:pBdr>
                <w:top w:val="single" w:sz="6" w:space="1" w:color="auto"/>
              </w:pBdr>
              <w:jc w:val="center"/>
              <w:rPr>
                <w:rFonts w:ascii="Arial" w:eastAsia="宋体" w:hAnsi="Arial" w:cs="Arial"/>
                <w:vanish/>
                <w:kern w:val="0"/>
                <w:sz w:val="16"/>
                <w:szCs w:val="16"/>
              </w:rPr>
            </w:pPr>
            <w:r w:rsidRPr="00F94929">
              <w:rPr>
                <w:rFonts w:ascii="Arial" w:eastAsia="宋体" w:hAnsi="Arial" w:cs="Arial" w:hint="eastAsia"/>
                <w:vanish/>
                <w:kern w:val="0"/>
                <w:sz w:val="16"/>
                <w:szCs w:val="16"/>
              </w:rPr>
              <w:t>窗体底端</w:t>
            </w:r>
          </w:p>
        </w:tc>
      </w:tr>
    </w:tbl>
    <w:p w:rsidR="00F94929" w:rsidRPr="00F94929" w:rsidRDefault="00F94929" w:rsidP="00F94929">
      <w:pPr>
        <w:widowControl/>
        <w:spacing w:before="300" w:line="360" w:lineRule="atLeast"/>
        <w:jc w:val="left"/>
        <w:outlineLvl w:val="1"/>
        <w:rPr>
          <w:ins w:id="286" w:author="Unknown"/>
          <w:rFonts w:ascii="Arial" w:eastAsia="宋体" w:hAnsi="Arial" w:cs="Arial"/>
          <w:b/>
          <w:bCs/>
          <w:color w:val="333333"/>
          <w:kern w:val="0"/>
          <w:sz w:val="45"/>
          <w:szCs w:val="45"/>
        </w:rPr>
      </w:pPr>
      <w:bookmarkStart w:id="287" w:name="questions"/>
      <w:bookmarkEnd w:id="287"/>
      <w:ins w:id="288" w:author="Unknown">
        <w:r w:rsidRPr="00F94929">
          <w:rPr>
            <w:rFonts w:ascii="Arial" w:eastAsia="宋体" w:hAnsi="Arial" w:cs="Arial"/>
            <w:b/>
            <w:bCs/>
            <w:color w:val="333333"/>
            <w:kern w:val="0"/>
            <w:sz w:val="45"/>
            <w:szCs w:val="45"/>
          </w:rPr>
          <w:t>13. Questions and Discussion</w:t>
        </w:r>
      </w:ins>
    </w:p>
    <w:p w:rsidR="00F94929" w:rsidRPr="00F94929" w:rsidRDefault="00F94929" w:rsidP="00F94929">
      <w:pPr>
        <w:widowControl/>
        <w:spacing w:before="100" w:beforeAutospacing="1" w:after="100" w:afterAutospacing="1" w:line="360" w:lineRule="atLeast"/>
        <w:ind w:left="150" w:right="150"/>
        <w:jc w:val="left"/>
        <w:rPr>
          <w:ins w:id="289" w:author="Unknown"/>
          <w:rFonts w:ascii="Arial" w:eastAsia="宋体" w:hAnsi="Arial" w:cs="Arial"/>
          <w:color w:val="000000"/>
          <w:kern w:val="0"/>
          <w:sz w:val="27"/>
          <w:szCs w:val="27"/>
        </w:rPr>
      </w:pPr>
      <w:ins w:id="290" w:author="Unknown">
        <w:r w:rsidRPr="00F94929">
          <w:rPr>
            <w:rFonts w:ascii="Arial" w:eastAsia="宋体" w:hAnsi="Arial" w:cs="Arial"/>
            <w:color w:val="000000"/>
            <w:kern w:val="0"/>
            <w:sz w:val="27"/>
            <w:szCs w:val="27"/>
          </w:rPr>
          <w:t>If you find errors in this tutorial, please notify me (see the top of the page). Please note that due to the high volume of feedback I receive, I cannot answer questions to your implementation. Ensure you have read the </w:t>
        </w:r>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"http://www.vogella.com/faq.html"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vogella FAQ</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as I don't respond to questions already answered there.</w:t>
        </w:r>
      </w:ins>
    </w:p>
    <w:p w:rsidR="00F94929" w:rsidRPr="00F94929" w:rsidRDefault="00F94929" w:rsidP="00F94929">
      <w:pPr>
        <w:widowControl/>
        <w:spacing w:before="300" w:line="360" w:lineRule="atLeast"/>
        <w:jc w:val="left"/>
        <w:outlineLvl w:val="1"/>
        <w:rPr>
          <w:ins w:id="291" w:author="Unknown"/>
          <w:rFonts w:ascii="Arial" w:eastAsia="宋体" w:hAnsi="Arial" w:cs="Arial"/>
          <w:b/>
          <w:bCs/>
          <w:color w:val="333333"/>
          <w:kern w:val="0"/>
          <w:sz w:val="45"/>
          <w:szCs w:val="45"/>
        </w:rPr>
      </w:pPr>
      <w:bookmarkStart w:id="292" w:name="resources"/>
      <w:bookmarkEnd w:id="292"/>
      <w:ins w:id="293" w:author="Unknown">
        <w:r w:rsidRPr="00F94929">
          <w:rPr>
            <w:rFonts w:ascii="Arial" w:eastAsia="宋体" w:hAnsi="Arial" w:cs="Arial"/>
            <w:b/>
            <w:bCs/>
            <w:color w:val="333333"/>
            <w:kern w:val="0"/>
            <w:sz w:val="45"/>
            <w:szCs w:val="45"/>
          </w:rPr>
          <w:t>14. Links and Literature</w:t>
        </w:r>
      </w:ins>
    </w:p>
    <w:p w:rsidR="00F94929" w:rsidRPr="00F94929" w:rsidRDefault="00F94929" w:rsidP="00F94929">
      <w:pPr>
        <w:widowControl/>
        <w:spacing w:line="360" w:lineRule="atLeast"/>
        <w:jc w:val="left"/>
        <w:outlineLvl w:val="2"/>
        <w:rPr>
          <w:ins w:id="294" w:author="Unknown"/>
          <w:rFonts w:ascii="Arial" w:eastAsia="宋体" w:hAnsi="Arial" w:cs="Arial"/>
          <w:b/>
          <w:bCs/>
          <w:color w:val="333333"/>
          <w:kern w:val="0"/>
          <w:sz w:val="30"/>
          <w:szCs w:val="30"/>
        </w:rPr>
      </w:pPr>
      <w:bookmarkStart w:id="295" w:name="sourcecode"/>
      <w:bookmarkEnd w:id="295"/>
      <w:ins w:id="296" w:author="Unknown">
        <w:r w:rsidRPr="00F94929">
          <w:rPr>
            <w:rFonts w:ascii="Arial" w:eastAsia="宋体" w:hAnsi="Arial" w:cs="Arial"/>
            <w:b/>
            <w:bCs/>
            <w:color w:val="333333"/>
            <w:kern w:val="0"/>
            <w:sz w:val="30"/>
            <w:szCs w:val="30"/>
          </w:rPr>
          <w:t>14.1. Source Code</w:t>
        </w:r>
      </w:ins>
    </w:p>
    <w:p w:rsidR="00F94929" w:rsidRPr="00F94929" w:rsidRDefault="00F94929" w:rsidP="00F94929">
      <w:pPr>
        <w:widowControl/>
        <w:spacing w:before="100" w:beforeAutospacing="1" w:after="100" w:afterAutospacing="1" w:line="360" w:lineRule="atLeast"/>
        <w:ind w:left="150" w:right="150"/>
        <w:jc w:val="left"/>
        <w:rPr>
          <w:ins w:id="297" w:author="Unknown"/>
          <w:rFonts w:ascii="Arial" w:eastAsia="宋体" w:hAnsi="Arial" w:cs="Arial"/>
          <w:color w:val="000000"/>
          <w:kern w:val="0"/>
          <w:sz w:val="27"/>
          <w:szCs w:val="27"/>
        </w:rPr>
      </w:pPr>
      <w:ins w:id="298"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"http://www.vogella.com/code/index.html"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Source Code of Examples</w:t>
        </w:r>
        <w:r w:rsidRPr="00F94929">
          <w:rPr>
            <w:rFonts w:ascii="Arial" w:eastAsia="宋体" w:hAnsi="Arial" w:cs="Arial"/>
            <w:color w:val="000000"/>
            <w:kern w:val="0"/>
            <w:sz w:val="27"/>
            <w:szCs w:val="27"/>
          </w:rPr>
          <w:fldChar w:fldCharType="end"/>
        </w:r>
      </w:ins>
    </w:p>
    <w:p w:rsidR="00F94929" w:rsidRPr="00F94929" w:rsidRDefault="00F94929" w:rsidP="00F94929">
      <w:pPr>
        <w:widowControl/>
        <w:spacing w:line="360" w:lineRule="atLeast"/>
        <w:jc w:val="left"/>
        <w:outlineLvl w:val="2"/>
        <w:rPr>
          <w:ins w:id="299" w:author="Unknown"/>
          <w:rFonts w:ascii="Arial" w:eastAsia="宋体" w:hAnsi="Arial" w:cs="Arial"/>
          <w:b/>
          <w:bCs/>
          <w:color w:val="333333"/>
          <w:kern w:val="0"/>
          <w:sz w:val="30"/>
          <w:szCs w:val="30"/>
        </w:rPr>
      </w:pPr>
      <w:bookmarkStart w:id="300" w:name="resources_emf"/>
      <w:bookmarkEnd w:id="300"/>
      <w:ins w:id="301" w:author="Unknown">
        <w:r w:rsidRPr="00F94929">
          <w:rPr>
            <w:rFonts w:ascii="Arial" w:eastAsia="宋体" w:hAnsi="Arial" w:cs="Arial"/>
            <w:b/>
            <w:bCs/>
            <w:color w:val="333333"/>
            <w:kern w:val="0"/>
            <w:sz w:val="30"/>
            <w:szCs w:val="30"/>
          </w:rPr>
          <w:lastRenderedPageBreak/>
          <w:t>14.2. EMF Resources</w:t>
        </w:r>
      </w:ins>
    </w:p>
    <w:p w:rsidR="00F94929" w:rsidRPr="00F94929" w:rsidRDefault="00F94929" w:rsidP="00F94929">
      <w:pPr>
        <w:widowControl/>
        <w:spacing w:before="100" w:beforeAutospacing="1" w:after="100" w:afterAutospacing="1" w:line="360" w:lineRule="atLeast"/>
        <w:ind w:left="150" w:right="150"/>
        <w:jc w:val="left"/>
        <w:rPr>
          <w:ins w:id="302" w:author="Unknown"/>
          <w:rFonts w:ascii="Arial" w:eastAsia="宋体" w:hAnsi="Arial" w:cs="Arial"/>
          <w:color w:val="000000"/>
          <w:kern w:val="0"/>
          <w:sz w:val="27"/>
          <w:szCs w:val="27"/>
        </w:rPr>
      </w:pPr>
      <w:ins w:id="303"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"http://www.eclipse.org/modeling/emf"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http://www.eclipse.org/modeling/emf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Eclipse EMF Homepage</w:t>
        </w:r>
      </w:ins>
    </w:p>
    <w:p w:rsidR="00F94929" w:rsidRPr="00F94929" w:rsidRDefault="00F94929" w:rsidP="00F94929">
      <w:pPr>
        <w:widowControl/>
        <w:spacing w:before="100" w:beforeAutospacing="1" w:after="100" w:afterAutospacing="1" w:line="360" w:lineRule="atLeast"/>
        <w:ind w:left="150" w:right="150"/>
        <w:jc w:val="left"/>
        <w:rPr>
          <w:ins w:id="304" w:author="Unknown"/>
          <w:rFonts w:ascii="Arial" w:eastAsia="宋体" w:hAnsi="Arial" w:cs="Arial"/>
          <w:color w:val="000000"/>
          <w:kern w:val="0"/>
          <w:sz w:val="27"/>
          <w:szCs w:val="27"/>
        </w:rPr>
      </w:pPr>
      <w:ins w:id="305"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"http://www.eclipse.org/modeling/emf/docs/"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http://www.eclipse.org/modeling/emf/docs/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EMF Documentation</w:t>
        </w:r>
      </w:ins>
    </w:p>
    <w:p w:rsidR="00F94929" w:rsidRPr="00F94929" w:rsidRDefault="00F94929" w:rsidP="00F94929">
      <w:pPr>
        <w:widowControl/>
        <w:spacing w:before="100" w:beforeAutospacing="1" w:after="100" w:afterAutospacing="1" w:line="360" w:lineRule="atLeast"/>
        <w:ind w:left="150" w:right="150"/>
        <w:jc w:val="left"/>
        <w:rPr>
          <w:ins w:id="306" w:author="Unknown"/>
          <w:rFonts w:ascii="Arial" w:eastAsia="宋体" w:hAnsi="Arial" w:cs="Arial"/>
          <w:color w:val="000000"/>
          <w:kern w:val="0"/>
          <w:sz w:val="27"/>
          <w:szCs w:val="27"/>
        </w:rPr>
      </w:pPr>
      <w:ins w:id="307"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"http://www.ibm.com/developerworks/opensource/library/os-ecemf1"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http://www.ibm.com/developerworks/opensource/library/os-ecemf1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Model with the Eclipse Modeling Framework, Part 1: Create UML models and generate code</w:t>
        </w:r>
      </w:ins>
    </w:p>
    <w:p w:rsidR="00F94929" w:rsidRPr="00F94929" w:rsidRDefault="00F94929" w:rsidP="00F94929">
      <w:pPr>
        <w:widowControl/>
        <w:spacing w:before="100" w:beforeAutospacing="1" w:after="100" w:afterAutospacing="1" w:line="360" w:lineRule="atLeast"/>
        <w:ind w:left="150" w:right="150"/>
        <w:jc w:val="left"/>
        <w:rPr>
          <w:ins w:id="308" w:author="Unknown"/>
          <w:rFonts w:ascii="Arial" w:eastAsia="宋体" w:hAnsi="Arial" w:cs="Arial"/>
          <w:color w:val="000000"/>
          <w:kern w:val="0"/>
          <w:sz w:val="27"/>
          <w:szCs w:val="27"/>
        </w:rPr>
      </w:pPr>
      <w:ins w:id="309"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"http://www.ibm.com/developerworks/opensource/library/os-ecemf2"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http://www.ibm.com/developerworks/opensource/library/os-ecemf2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Model with the Eclipse Modeling Framework, Part 2: Generate code with Eclipse's Java Emitter Templates</w:t>
        </w:r>
      </w:ins>
    </w:p>
    <w:p w:rsidR="00F94929" w:rsidRPr="00F94929" w:rsidRDefault="00F94929" w:rsidP="00F94929">
      <w:pPr>
        <w:widowControl/>
        <w:spacing w:before="100" w:beforeAutospacing="1" w:after="100" w:afterAutospacing="1" w:line="360" w:lineRule="atLeast"/>
        <w:ind w:left="150" w:right="150"/>
        <w:jc w:val="left"/>
        <w:rPr>
          <w:ins w:id="310" w:author="Unknown"/>
          <w:rFonts w:ascii="Arial" w:eastAsia="宋体" w:hAnsi="Arial" w:cs="Arial"/>
          <w:color w:val="000000"/>
          <w:kern w:val="0"/>
          <w:sz w:val="27"/>
          <w:szCs w:val="27"/>
        </w:rPr>
      </w:pPr>
      <w:ins w:id="311"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"http://www.raceeend.demon.nl/"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http://www.raceeend.demon.nl/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How to extend / inheritant from an existing EMF model</w:t>
        </w:r>
      </w:ins>
    </w:p>
    <w:p w:rsidR="00F94929" w:rsidRPr="00F94929" w:rsidRDefault="00F94929" w:rsidP="00F94929">
      <w:pPr>
        <w:widowControl/>
        <w:spacing w:before="100" w:beforeAutospacing="1" w:after="100" w:afterAutospacing="1" w:line="360" w:lineRule="atLeast"/>
        <w:ind w:left="150" w:right="150"/>
        <w:jc w:val="left"/>
        <w:rPr>
          <w:ins w:id="312" w:author="Unknown"/>
          <w:rFonts w:ascii="Arial" w:eastAsia="宋体" w:hAnsi="Arial" w:cs="Arial"/>
          <w:color w:val="000000"/>
          <w:kern w:val="0"/>
          <w:sz w:val="27"/>
          <w:szCs w:val="27"/>
        </w:rPr>
      </w:pPr>
      <w:ins w:id="313"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"http://www.eclipse.org/m2m/atl/"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http://www.eclipse.org/m2m/atl/ </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ATL allows model to model transformation for EMF</w:t>
        </w:r>
      </w:ins>
    </w:p>
    <w:p w:rsidR="00F94929" w:rsidRPr="00F94929" w:rsidRDefault="00F94929" w:rsidP="00F94929">
      <w:pPr>
        <w:widowControl/>
        <w:spacing w:line="360" w:lineRule="atLeast"/>
        <w:jc w:val="left"/>
        <w:outlineLvl w:val="2"/>
        <w:rPr>
          <w:ins w:id="314" w:author="Unknown"/>
          <w:rFonts w:ascii="Arial" w:eastAsia="宋体" w:hAnsi="Arial" w:cs="Arial"/>
          <w:b/>
          <w:bCs/>
          <w:color w:val="333333"/>
          <w:kern w:val="0"/>
          <w:sz w:val="30"/>
          <w:szCs w:val="30"/>
        </w:rPr>
      </w:pPr>
      <w:bookmarkStart w:id="315" w:name="resources_general"/>
      <w:bookmarkEnd w:id="315"/>
      <w:ins w:id="316" w:author="Unknown">
        <w:r w:rsidRPr="00F94929">
          <w:rPr>
            <w:rFonts w:ascii="Arial" w:eastAsia="宋体" w:hAnsi="Arial" w:cs="Arial"/>
            <w:b/>
            <w:bCs/>
            <w:color w:val="333333"/>
            <w:kern w:val="0"/>
            <w:sz w:val="30"/>
            <w:szCs w:val="30"/>
          </w:rPr>
          <w:t>14.3. vogella Resources</w:t>
        </w:r>
      </w:ins>
    </w:p>
    <w:p w:rsidR="00F94929" w:rsidRPr="00F94929" w:rsidRDefault="00F94929" w:rsidP="00F94929">
      <w:pPr>
        <w:widowControl/>
        <w:spacing w:before="100" w:beforeAutospacing="1" w:after="100" w:afterAutospacing="1" w:line="360" w:lineRule="atLeast"/>
        <w:ind w:left="150" w:right="150"/>
        <w:jc w:val="left"/>
        <w:rPr>
          <w:ins w:id="317" w:author="Unknown"/>
          <w:rFonts w:ascii="Arial" w:eastAsia="宋体" w:hAnsi="Arial" w:cs="Arial"/>
          <w:color w:val="000000"/>
          <w:kern w:val="0"/>
          <w:sz w:val="27"/>
          <w:szCs w:val="27"/>
        </w:rPr>
      </w:pPr>
      <w:ins w:id="318"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"http://training.vogella.com/index.html"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vogella Training</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Android and Eclipse Training from the vogella team</w:t>
        </w:r>
      </w:ins>
    </w:p>
    <w:p w:rsidR="00F94929" w:rsidRPr="00F94929" w:rsidRDefault="00F94929" w:rsidP="00F94929">
      <w:pPr>
        <w:widowControl/>
        <w:spacing w:before="100" w:beforeAutospacing="1" w:after="100" w:afterAutospacing="1" w:line="360" w:lineRule="atLeast"/>
        <w:ind w:left="150" w:right="150"/>
        <w:jc w:val="left"/>
        <w:rPr>
          <w:ins w:id="319" w:author="Unknown"/>
          <w:rFonts w:ascii="Arial" w:eastAsia="宋体" w:hAnsi="Arial" w:cs="Arial"/>
          <w:color w:val="000000"/>
          <w:kern w:val="0"/>
          <w:sz w:val="27"/>
          <w:szCs w:val="27"/>
        </w:rPr>
      </w:pPr>
      <w:ins w:id="320"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"http://www.vogella.com/articles/Android/article.html"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Android Tutorial</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Introduction to Android Programming</w:t>
        </w:r>
      </w:ins>
    </w:p>
    <w:p w:rsidR="00F94929" w:rsidRPr="00F94929" w:rsidRDefault="00F94929" w:rsidP="00F94929">
      <w:pPr>
        <w:widowControl/>
        <w:spacing w:before="100" w:beforeAutospacing="1" w:after="100" w:afterAutospacing="1" w:line="360" w:lineRule="atLeast"/>
        <w:ind w:left="150" w:right="150"/>
        <w:jc w:val="left"/>
        <w:rPr>
          <w:ins w:id="321" w:author="Unknown"/>
          <w:rFonts w:ascii="Arial" w:eastAsia="宋体" w:hAnsi="Arial" w:cs="Arial"/>
          <w:color w:val="000000"/>
          <w:kern w:val="0"/>
          <w:sz w:val="27"/>
          <w:szCs w:val="27"/>
        </w:rPr>
      </w:pPr>
      <w:ins w:id="322"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"http://www.vogella.com/articles/GWT/article.html"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GWT Tutorial</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Program in Java, compile to JavaScript and HTML</w:t>
        </w:r>
      </w:ins>
    </w:p>
    <w:p w:rsidR="00F94929" w:rsidRPr="00F94929" w:rsidRDefault="00F94929" w:rsidP="00F94929">
      <w:pPr>
        <w:widowControl/>
        <w:spacing w:before="100" w:beforeAutospacing="1" w:after="100" w:afterAutospacing="1" w:line="360" w:lineRule="atLeast"/>
        <w:ind w:left="150" w:right="150"/>
        <w:jc w:val="left"/>
        <w:rPr>
          <w:ins w:id="323" w:author="Unknown"/>
          <w:rFonts w:ascii="Arial" w:eastAsia="宋体" w:hAnsi="Arial" w:cs="Arial"/>
          <w:color w:val="000000"/>
          <w:kern w:val="0"/>
          <w:sz w:val="27"/>
          <w:szCs w:val="27"/>
        </w:rPr>
      </w:pPr>
      <w:ins w:id="324"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"http://www.vogella.com/articles/EclipseRCP/article.html"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Eclipse RCP Tutorial</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Create native applications in Java</w:t>
        </w:r>
      </w:ins>
    </w:p>
    <w:p w:rsidR="00F94929" w:rsidRPr="00F94929" w:rsidRDefault="00F94929" w:rsidP="00F94929">
      <w:pPr>
        <w:widowControl/>
        <w:spacing w:before="100" w:beforeAutospacing="1" w:after="100" w:afterAutospacing="1" w:line="360" w:lineRule="atLeast"/>
        <w:ind w:left="150" w:right="150"/>
        <w:jc w:val="left"/>
        <w:rPr>
          <w:ins w:id="325" w:author="Unknown"/>
          <w:rFonts w:ascii="Arial" w:eastAsia="宋体" w:hAnsi="Arial" w:cs="Arial"/>
          <w:color w:val="000000"/>
          <w:kern w:val="0"/>
          <w:sz w:val="27"/>
          <w:szCs w:val="27"/>
        </w:rPr>
      </w:pPr>
      <w:ins w:id="326"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"http://www.vogella.com/articles/JUnit/article.html"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JUnit Tutorial</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Test your application</w:t>
        </w:r>
      </w:ins>
    </w:p>
    <w:p w:rsidR="00F94929" w:rsidRPr="00F94929" w:rsidRDefault="00F94929" w:rsidP="00F94929">
      <w:pPr>
        <w:widowControl/>
        <w:spacing w:before="100" w:beforeAutospacing="1" w:after="100" w:afterAutospacing="1" w:line="360" w:lineRule="atLeast"/>
        <w:ind w:left="150" w:right="150"/>
        <w:jc w:val="left"/>
        <w:rPr>
          <w:ins w:id="327" w:author="Unknown"/>
          <w:rFonts w:ascii="Arial" w:eastAsia="宋体" w:hAnsi="Arial" w:cs="Arial"/>
          <w:color w:val="000000"/>
          <w:kern w:val="0"/>
          <w:sz w:val="27"/>
          <w:szCs w:val="27"/>
        </w:rPr>
      </w:pPr>
      <w:ins w:id="328" w:author="Unknown">
        <w:r w:rsidRPr="00F94929">
          <w:rPr>
            <w:rFonts w:ascii="Arial" w:eastAsia="宋体" w:hAnsi="Arial" w:cs="Arial"/>
            <w:color w:val="000000"/>
            <w:kern w:val="0"/>
            <w:sz w:val="27"/>
            <w:szCs w:val="27"/>
          </w:rPr>
          <w:fldChar w:fldCharType="begin"/>
        </w:r>
        <w:r w:rsidRPr="00F94929">
          <w:rPr>
            <w:rFonts w:ascii="Arial" w:eastAsia="宋体" w:hAnsi="Arial" w:cs="Arial"/>
            <w:color w:val="000000"/>
            <w:kern w:val="0"/>
            <w:sz w:val="27"/>
            <w:szCs w:val="27"/>
          </w:rPr>
          <w:instrText xml:space="preserve"> HYPERLINK "http://www.vogella.com/articles/Git/article.html" \t "_top" </w:instrText>
        </w:r>
        <w:r w:rsidRPr="00F94929">
          <w:rPr>
            <w:rFonts w:ascii="Arial" w:eastAsia="宋体" w:hAnsi="Arial" w:cs="Arial"/>
            <w:color w:val="000000"/>
            <w:kern w:val="0"/>
            <w:sz w:val="27"/>
            <w:szCs w:val="27"/>
          </w:rPr>
          <w:fldChar w:fldCharType="separate"/>
        </w:r>
        <w:r w:rsidRPr="00F94929">
          <w:rPr>
            <w:rFonts w:ascii="Arial" w:eastAsia="宋体" w:hAnsi="Arial" w:cs="Arial"/>
            <w:b/>
            <w:bCs/>
            <w:color w:val="101010"/>
            <w:kern w:val="0"/>
            <w:sz w:val="27"/>
            <w:szCs w:val="27"/>
            <w:u w:val="single"/>
          </w:rPr>
          <w:t>Git Tutorial</w:t>
        </w:r>
        <w:r w:rsidRPr="00F94929">
          <w:rPr>
            <w:rFonts w:ascii="Arial" w:eastAsia="宋体" w:hAnsi="Arial" w:cs="Arial"/>
            <w:color w:val="000000"/>
            <w:kern w:val="0"/>
            <w:sz w:val="27"/>
            <w:szCs w:val="27"/>
          </w:rPr>
          <w:fldChar w:fldCharType="end"/>
        </w:r>
        <w:r w:rsidRPr="00F94929">
          <w:rPr>
            <w:rFonts w:ascii="Arial" w:eastAsia="宋体" w:hAnsi="Arial" w:cs="Arial"/>
            <w:color w:val="000000"/>
            <w:kern w:val="0"/>
            <w:sz w:val="27"/>
            <w:szCs w:val="27"/>
          </w:rPr>
          <w:t> Put all your files in a distributed version control system</w:t>
        </w:r>
      </w:ins>
    </w:p>
    <w:p w:rsidR="00475875" w:rsidRDefault="00475875">
      <w:pPr>
        <w:rPr>
          <w:rFonts w:hint="eastAsia"/>
        </w:rPr>
      </w:pPr>
    </w:p>
    <w:sectPr w:rsidR="00475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A10B3"/>
    <w:multiLevelType w:val="multilevel"/>
    <w:tmpl w:val="9FF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14EB9"/>
    <w:multiLevelType w:val="multilevel"/>
    <w:tmpl w:val="9B58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5A2B1C"/>
    <w:multiLevelType w:val="multilevel"/>
    <w:tmpl w:val="2674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E270FC"/>
    <w:multiLevelType w:val="multilevel"/>
    <w:tmpl w:val="6414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6C6"/>
    <w:rsid w:val="00475875"/>
    <w:rsid w:val="007616C6"/>
    <w:rsid w:val="00F9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949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49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4929"/>
    <w:rPr>
      <w:rFonts w:ascii="宋体" w:eastAsia="宋体" w:hAnsi="宋体" w:cs="宋体"/>
      <w:b/>
      <w:bCs/>
      <w:kern w:val="0"/>
      <w:sz w:val="36"/>
      <w:szCs w:val="36"/>
    </w:rPr>
  </w:style>
  <w:style w:type="character" w:customStyle="1" w:styleId="3Char">
    <w:name w:val="标题 3 Char"/>
    <w:basedOn w:val="a0"/>
    <w:link w:val="3"/>
    <w:uiPriority w:val="9"/>
    <w:rsid w:val="00F94929"/>
    <w:rPr>
      <w:rFonts w:ascii="宋体" w:eastAsia="宋体" w:hAnsi="宋体" w:cs="宋体"/>
      <w:b/>
      <w:bCs/>
      <w:kern w:val="0"/>
      <w:sz w:val="27"/>
      <w:szCs w:val="27"/>
    </w:rPr>
  </w:style>
  <w:style w:type="character" w:customStyle="1" w:styleId="firstname">
    <w:name w:val="firstname"/>
    <w:basedOn w:val="a0"/>
    <w:rsid w:val="00F94929"/>
  </w:style>
  <w:style w:type="character" w:customStyle="1" w:styleId="apple-converted-space">
    <w:name w:val="apple-converted-space"/>
    <w:basedOn w:val="a0"/>
    <w:rsid w:val="00F94929"/>
  </w:style>
  <w:style w:type="character" w:customStyle="1" w:styleId="surname">
    <w:name w:val="surname"/>
    <w:basedOn w:val="a0"/>
    <w:rsid w:val="00F94929"/>
  </w:style>
  <w:style w:type="paragraph" w:customStyle="1" w:styleId="releaseinfo">
    <w:name w:val="releaseinfo"/>
    <w:basedOn w:val="a"/>
    <w:rsid w:val="00F9492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pubdate">
    <w:name w:val="pubdate"/>
    <w:basedOn w:val="a"/>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94929"/>
    <w:pPr>
      <w:widowControl/>
      <w:spacing w:before="100" w:beforeAutospacing="1" w:after="100" w:afterAutospacing="1"/>
      <w:jc w:val="left"/>
    </w:pPr>
    <w:rPr>
      <w:rFonts w:ascii="宋体" w:eastAsia="宋体" w:hAnsi="宋体" w:cs="宋体"/>
      <w:kern w:val="0"/>
      <w:sz w:val="24"/>
      <w:szCs w:val="24"/>
    </w:rPr>
  </w:style>
  <w:style w:type="character" w:customStyle="1" w:styleId="section">
    <w:name w:val="section"/>
    <w:basedOn w:val="a0"/>
    <w:rsid w:val="00F94929"/>
  </w:style>
  <w:style w:type="character" w:styleId="a4">
    <w:name w:val="Hyperlink"/>
    <w:basedOn w:val="a0"/>
    <w:uiPriority w:val="99"/>
    <w:semiHidden/>
    <w:unhideWhenUsed/>
    <w:rsid w:val="00F94929"/>
    <w:rPr>
      <w:color w:val="0000FF"/>
      <w:u w:val="single"/>
    </w:rPr>
  </w:style>
  <w:style w:type="character" w:styleId="a5">
    <w:name w:val="FollowedHyperlink"/>
    <w:basedOn w:val="a0"/>
    <w:uiPriority w:val="99"/>
    <w:semiHidden/>
    <w:unhideWhenUsed/>
    <w:rsid w:val="00F94929"/>
    <w:rPr>
      <w:color w:val="800080"/>
      <w:u w:val="single"/>
    </w:rPr>
  </w:style>
  <w:style w:type="character" w:styleId="HTML">
    <w:name w:val="HTML Code"/>
    <w:basedOn w:val="a0"/>
    <w:uiPriority w:val="99"/>
    <w:semiHidden/>
    <w:unhideWhenUsed/>
    <w:rsid w:val="00F94929"/>
    <w:rPr>
      <w:rFonts w:ascii="宋体" w:eastAsia="宋体" w:hAnsi="宋体" w:cs="宋体"/>
      <w:sz w:val="24"/>
      <w:szCs w:val="24"/>
    </w:rPr>
  </w:style>
  <w:style w:type="character" w:customStyle="1" w:styleId="property">
    <w:name w:val="property"/>
    <w:basedOn w:val="a0"/>
    <w:rsid w:val="00F94929"/>
  </w:style>
  <w:style w:type="character" w:customStyle="1" w:styleId="emphasis">
    <w:name w:val="emphasis"/>
    <w:basedOn w:val="a0"/>
    <w:rsid w:val="00F94929"/>
  </w:style>
  <w:style w:type="character" w:styleId="a6">
    <w:name w:val="Emphasis"/>
    <w:basedOn w:val="a0"/>
    <w:uiPriority w:val="20"/>
    <w:qFormat/>
    <w:rsid w:val="00F94929"/>
    <w:rPr>
      <w:i/>
      <w:iCs/>
    </w:rPr>
  </w:style>
  <w:style w:type="character" w:customStyle="1" w:styleId="guilabel">
    <w:name w:val="guilabel"/>
    <w:basedOn w:val="a0"/>
    <w:rsid w:val="00F94929"/>
  </w:style>
  <w:style w:type="character" w:customStyle="1" w:styleId="guimenu">
    <w:name w:val="guimenu"/>
    <w:basedOn w:val="a0"/>
    <w:rsid w:val="00F94929"/>
  </w:style>
  <w:style w:type="character" w:customStyle="1" w:styleId="guisubmenu">
    <w:name w:val="guisubmenu"/>
    <w:basedOn w:val="a0"/>
    <w:rsid w:val="00F94929"/>
  </w:style>
  <w:style w:type="paragraph" w:styleId="HTML0">
    <w:name w:val="HTML Preformatted"/>
    <w:basedOn w:val="a"/>
    <w:link w:val="HTMLChar"/>
    <w:uiPriority w:val="99"/>
    <w:semiHidden/>
    <w:unhideWhenUsed/>
    <w:rsid w:val="00F94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4929"/>
    <w:rPr>
      <w:rFonts w:ascii="宋体" w:eastAsia="宋体" w:hAnsi="宋体" w:cs="宋体"/>
      <w:kern w:val="0"/>
      <w:sz w:val="24"/>
      <w:szCs w:val="24"/>
    </w:rPr>
  </w:style>
  <w:style w:type="character" w:customStyle="1" w:styleId="hl-keyword">
    <w:name w:val="hl-keyword"/>
    <w:basedOn w:val="a0"/>
    <w:rsid w:val="00F94929"/>
  </w:style>
  <w:style w:type="character" w:customStyle="1" w:styleId="hl-string">
    <w:name w:val="hl-string"/>
    <w:basedOn w:val="a0"/>
    <w:rsid w:val="00F94929"/>
  </w:style>
  <w:style w:type="character" w:customStyle="1" w:styleId="hl-annotation">
    <w:name w:val="hl-annotation"/>
    <w:basedOn w:val="a0"/>
    <w:rsid w:val="00F94929"/>
  </w:style>
  <w:style w:type="paragraph" w:styleId="z-">
    <w:name w:val="HTML Top of Form"/>
    <w:basedOn w:val="a"/>
    <w:next w:val="a"/>
    <w:link w:val="z-Char"/>
    <w:hidden/>
    <w:uiPriority w:val="99"/>
    <w:semiHidden/>
    <w:unhideWhenUsed/>
    <w:rsid w:val="00F9492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94929"/>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F9492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F94929"/>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949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949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4929"/>
    <w:rPr>
      <w:rFonts w:ascii="宋体" w:eastAsia="宋体" w:hAnsi="宋体" w:cs="宋体"/>
      <w:b/>
      <w:bCs/>
      <w:kern w:val="0"/>
      <w:sz w:val="36"/>
      <w:szCs w:val="36"/>
    </w:rPr>
  </w:style>
  <w:style w:type="character" w:customStyle="1" w:styleId="3Char">
    <w:name w:val="标题 3 Char"/>
    <w:basedOn w:val="a0"/>
    <w:link w:val="3"/>
    <w:uiPriority w:val="9"/>
    <w:rsid w:val="00F94929"/>
    <w:rPr>
      <w:rFonts w:ascii="宋体" w:eastAsia="宋体" w:hAnsi="宋体" w:cs="宋体"/>
      <w:b/>
      <w:bCs/>
      <w:kern w:val="0"/>
      <w:sz w:val="27"/>
      <w:szCs w:val="27"/>
    </w:rPr>
  </w:style>
  <w:style w:type="character" w:customStyle="1" w:styleId="firstname">
    <w:name w:val="firstname"/>
    <w:basedOn w:val="a0"/>
    <w:rsid w:val="00F94929"/>
  </w:style>
  <w:style w:type="character" w:customStyle="1" w:styleId="apple-converted-space">
    <w:name w:val="apple-converted-space"/>
    <w:basedOn w:val="a0"/>
    <w:rsid w:val="00F94929"/>
  </w:style>
  <w:style w:type="character" w:customStyle="1" w:styleId="surname">
    <w:name w:val="surname"/>
    <w:basedOn w:val="a0"/>
    <w:rsid w:val="00F94929"/>
  </w:style>
  <w:style w:type="paragraph" w:customStyle="1" w:styleId="releaseinfo">
    <w:name w:val="releaseinfo"/>
    <w:basedOn w:val="a"/>
    <w:rsid w:val="00F9492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copyright">
    <w:name w:val="copyright"/>
    <w:basedOn w:val="a"/>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pubdate">
    <w:name w:val="pubdate"/>
    <w:basedOn w:val="a"/>
    <w:rsid w:val="00F94929"/>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F94929"/>
    <w:pPr>
      <w:widowControl/>
      <w:spacing w:before="100" w:beforeAutospacing="1" w:after="100" w:afterAutospacing="1"/>
      <w:jc w:val="left"/>
    </w:pPr>
    <w:rPr>
      <w:rFonts w:ascii="宋体" w:eastAsia="宋体" w:hAnsi="宋体" w:cs="宋体"/>
      <w:kern w:val="0"/>
      <w:sz w:val="24"/>
      <w:szCs w:val="24"/>
    </w:rPr>
  </w:style>
  <w:style w:type="character" w:customStyle="1" w:styleId="section">
    <w:name w:val="section"/>
    <w:basedOn w:val="a0"/>
    <w:rsid w:val="00F94929"/>
  </w:style>
  <w:style w:type="character" w:styleId="a4">
    <w:name w:val="Hyperlink"/>
    <w:basedOn w:val="a0"/>
    <w:uiPriority w:val="99"/>
    <w:semiHidden/>
    <w:unhideWhenUsed/>
    <w:rsid w:val="00F94929"/>
    <w:rPr>
      <w:color w:val="0000FF"/>
      <w:u w:val="single"/>
    </w:rPr>
  </w:style>
  <w:style w:type="character" w:styleId="a5">
    <w:name w:val="FollowedHyperlink"/>
    <w:basedOn w:val="a0"/>
    <w:uiPriority w:val="99"/>
    <w:semiHidden/>
    <w:unhideWhenUsed/>
    <w:rsid w:val="00F94929"/>
    <w:rPr>
      <w:color w:val="800080"/>
      <w:u w:val="single"/>
    </w:rPr>
  </w:style>
  <w:style w:type="character" w:styleId="HTML">
    <w:name w:val="HTML Code"/>
    <w:basedOn w:val="a0"/>
    <w:uiPriority w:val="99"/>
    <w:semiHidden/>
    <w:unhideWhenUsed/>
    <w:rsid w:val="00F94929"/>
    <w:rPr>
      <w:rFonts w:ascii="宋体" w:eastAsia="宋体" w:hAnsi="宋体" w:cs="宋体"/>
      <w:sz w:val="24"/>
      <w:szCs w:val="24"/>
    </w:rPr>
  </w:style>
  <w:style w:type="character" w:customStyle="1" w:styleId="property">
    <w:name w:val="property"/>
    <w:basedOn w:val="a0"/>
    <w:rsid w:val="00F94929"/>
  </w:style>
  <w:style w:type="character" w:customStyle="1" w:styleId="emphasis">
    <w:name w:val="emphasis"/>
    <w:basedOn w:val="a0"/>
    <w:rsid w:val="00F94929"/>
  </w:style>
  <w:style w:type="character" w:styleId="a6">
    <w:name w:val="Emphasis"/>
    <w:basedOn w:val="a0"/>
    <w:uiPriority w:val="20"/>
    <w:qFormat/>
    <w:rsid w:val="00F94929"/>
    <w:rPr>
      <w:i/>
      <w:iCs/>
    </w:rPr>
  </w:style>
  <w:style w:type="character" w:customStyle="1" w:styleId="guilabel">
    <w:name w:val="guilabel"/>
    <w:basedOn w:val="a0"/>
    <w:rsid w:val="00F94929"/>
  </w:style>
  <w:style w:type="character" w:customStyle="1" w:styleId="guimenu">
    <w:name w:val="guimenu"/>
    <w:basedOn w:val="a0"/>
    <w:rsid w:val="00F94929"/>
  </w:style>
  <w:style w:type="character" w:customStyle="1" w:styleId="guisubmenu">
    <w:name w:val="guisubmenu"/>
    <w:basedOn w:val="a0"/>
    <w:rsid w:val="00F94929"/>
  </w:style>
  <w:style w:type="paragraph" w:styleId="HTML0">
    <w:name w:val="HTML Preformatted"/>
    <w:basedOn w:val="a"/>
    <w:link w:val="HTMLChar"/>
    <w:uiPriority w:val="99"/>
    <w:semiHidden/>
    <w:unhideWhenUsed/>
    <w:rsid w:val="00F949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4929"/>
    <w:rPr>
      <w:rFonts w:ascii="宋体" w:eastAsia="宋体" w:hAnsi="宋体" w:cs="宋体"/>
      <w:kern w:val="0"/>
      <w:sz w:val="24"/>
      <w:szCs w:val="24"/>
    </w:rPr>
  </w:style>
  <w:style w:type="character" w:customStyle="1" w:styleId="hl-keyword">
    <w:name w:val="hl-keyword"/>
    <w:basedOn w:val="a0"/>
    <w:rsid w:val="00F94929"/>
  </w:style>
  <w:style w:type="character" w:customStyle="1" w:styleId="hl-string">
    <w:name w:val="hl-string"/>
    <w:basedOn w:val="a0"/>
    <w:rsid w:val="00F94929"/>
  </w:style>
  <w:style w:type="character" w:customStyle="1" w:styleId="hl-annotation">
    <w:name w:val="hl-annotation"/>
    <w:basedOn w:val="a0"/>
    <w:rsid w:val="00F94929"/>
  </w:style>
  <w:style w:type="paragraph" w:styleId="z-">
    <w:name w:val="HTML Top of Form"/>
    <w:basedOn w:val="a"/>
    <w:next w:val="a"/>
    <w:link w:val="z-Char"/>
    <w:hidden/>
    <w:uiPriority w:val="99"/>
    <w:semiHidden/>
    <w:unhideWhenUsed/>
    <w:rsid w:val="00F9492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F94929"/>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F9492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F94929"/>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135400">
      <w:bodyDiv w:val="1"/>
      <w:marLeft w:val="0"/>
      <w:marRight w:val="0"/>
      <w:marTop w:val="0"/>
      <w:marBottom w:val="0"/>
      <w:divBdr>
        <w:top w:val="none" w:sz="0" w:space="0" w:color="auto"/>
        <w:left w:val="none" w:sz="0" w:space="0" w:color="auto"/>
        <w:bottom w:val="none" w:sz="0" w:space="0" w:color="auto"/>
        <w:right w:val="none" w:sz="0" w:space="0" w:color="auto"/>
      </w:divBdr>
      <w:divsChild>
        <w:div w:id="1301764896">
          <w:marLeft w:val="0"/>
          <w:marRight w:val="0"/>
          <w:marTop w:val="0"/>
          <w:marBottom w:val="0"/>
          <w:divBdr>
            <w:top w:val="none" w:sz="0" w:space="0" w:color="auto"/>
            <w:left w:val="none" w:sz="0" w:space="0" w:color="auto"/>
            <w:bottom w:val="none" w:sz="0" w:space="0" w:color="auto"/>
            <w:right w:val="none" w:sz="0" w:space="0" w:color="auto"/>
          </w:divBdr>
          <w:divsChild>
            <w:div w:id="1221478724">
              <w:marLeft w:val="0"/>
              <w:marRight w:val="0"/>
              <w:marTop w:val="0"/>
              <w:marBottom w:val="0"/>
              <w:divBdr>
                <w:top w:val="none" w:sz="0" w:space="0" w:color="auto"/>
                <w:left w:val="none" w:sz="0" w:space="0" w:color="auto"/>
                <w:bottom w:val="none" w:sz="0" w:space="0" w:color="auto"/>
                <w:right w:val="none" w:sz="0" w:space="0" w:color="auto"/>
              </w:divBdr>
              <w:divsChild>
                <w:div w:id="784235541">
                  <w:marLeft w:val="0"/>
                  <w:marRight w:val="0"/>
                  <w:marTop w:val="0"/>
                  <w:marBottom w:val="0"/>
                  <w:divBdr>
                    <w:top w:val="none" w:sz="0" w:space="0" w:color="auto"/>
                    <w:left w:val="none" w:sz="0" w:space="0" w:color="auto"/>
                    <w:bottom w:val="none" w:sz="0" w:space="0" w:color="auto"/>
                    <w:right w:val="none" w:sz="0" w:space="0" w:color="auto"/>
                  </w:divBdr>
                </w:div>
                <w:div w:id="825240724">
                  <w:marLeft w:val="0"/>
                  <w:marRight w:val="0"/>
                  <w:marTop w:val="0"/>
                  <w:marBottom w:val="0"/>
                  <w:divBdr>
                    <w:top w:val="none" w:sz="0" w:space="0" w:color="auto"/>
                    <w:left w:val="none" w:sz="0" w:space="0" w:color="auto"/>
                    <w:bottom w:val="none" w:sz="0" w:space="0" w:color="auto"/>
                    <w:right w:val="none" w:sz="0" w:space="0" w:color="auto"/>
                  </w:divBdr>
                  <w:divsChild>
                    <w:div w:id="1303735635">
                      <w:marLeft w:val="0"/>
                      <w:marRight w:val="0"/>
                      <w:marTop w:val="0"/>
                      <w:marBottom w:val="0"/>
                      <w:divBdr>
                        <w:top w:val="none" w:sz="0" w:space="0" w:color="auto"/>
                        <w:left w:val="none" w:sz="0" w:space="0" w:color="auto"/>
                        <w:bottom w:val="none" w:sz="0" w:space="0" w:color="auto"/>
                        <w:right w:val="none" w:sz="0" w:space="0" w:color="auto"/>
                      </w:divBdr>
                    </w:div>
                  </w:divsChild>
                </w:div>
                <w:div w:id="1103382922">
                  <w:marLeft w:val="0"/>
                  <w:marRight w:val="0"/>
                  <w:marTop w:val="0"/>
                  <w:marBottom w:val="0"/>
                  <w:divBdr>
                    <w:top w:val="none" w:sz="0" w:space="0" w:color="auto"/>
                    <w:left w:val="none" w:sz="0" w:space="0" w:color="auto"/>
                    <w:bottom w:val="none" w:sz="0" w:space="0" w:color="auto"/>
                    <w:right w:val="none" w:sz="0" w:space="0" w:color="auto"/>
                  </w:divBdr>
                </w:div>
                <w:div w:id="1619142700">
                  <w:marLeft w:val="0"/>
                  <w:marRight w:val="0"/>
                  <w:marTop w:val="0"/>
                  <w:marBottom w:val="0"/>
                  <w:divBdr>
                    <w:top w:val="none" w:sz="0" w:space="0" w:color="auto"/>
                    <w:left w:val="none" w:sz="0" w:space="0" w:color="auto"/>
                    <w:bottom w:val="none" w:sz="0" w:space="0" w:color="auto"/>
                    <w:right w:val="none" w:sz="0" w:space="0" w:color="auto"/>
                  </w:divBdr>
                </w:div>
                <w:div w:id="732392825">
                  <w:marLeft w:val="0"/>
                  <w:marRight w:val="0"/>
                  <w:marTop w:val="0"/>
                  <w:marBottom w:val="0"/>
                  <w:divBdr>
                    <w:top w:val="none" w:sz="0" w:space="0" w:color="auto"/>
                    <w:left w:val="none" w:sz="0" w:space="0" w:color="auto"/>
                    <w:bottom w:val="none" w:sz="0" w:space="0" w:color="auto"/>
                    <w:right w:val="none" w:sz="0" w:space="0" w:color="auto"/>
                  </w:divBdr>
                </w:div>
                <w:div w:id="65303254">
                  <w:marLeft w:val="0"/>
                  <w:marRight w:val="0"/>
                  <w:marTop w:val="0"/>
                  <w:marBottom w:val="0"/>
                  <w:divBdr>
                    <w:top w:val="none" w:sz="0" w:space="0" w:color="auto"/>
                    <w:left w:val="none" w:sz="0" w:space="0" w:color="auto"/>
                    <w:bottom w:val="none" w:sz="0" w:space="0" w:color="auto"/>
                    <w:right w:val="none" w:sz="0" w:space="0" w:color="auto"/>
                  </w:divBdr>
                  <w:divsChild>
                    <w:div w:id="1122266266">
                      <w:marLeft w:val="0"/>
                      <w:marRight w:val="0"/>
                      <w:marTop w:val="0"/>
                      <w:marBottom w:val="0"/>
                      <w:divBdr>
                        <w:top w:val="none" w:sz="0" w:space="0" w:color="auto"/>
                        <w:left w:val="none" w:sz="0" w:space="0" w:color="auto"/>
                        <w:bottom w:val="none" w:sz="0" w:space="0" w:color="auto"/>
                        <w:right w:val="none" w:sz="0" w:space="0" w:color="auto"/>
                      </w:divBdr>
                    </w:div>
                  </w:divsChild>
                </w:div>
                <w:div w:id="1318877214">
                  <w:marLeft w:val="0"/>
                  <w:marRight w:val="0"/>
                  <w:marTop w:val="0"/>
                  <w:marBottom w:val="0"/>
                  <w:divBdr>
                    <w:top w:val="none" w:sz="0" w:space="0" w:color="auto"/>
                    <w:left w:val="none" w:sz="0" w:space="0" w:color="auto"/>
                    <w:bottom w:val="none" w:sz="0" w:space="0" w:color="auto"/>
                    <w:right w:val="none" w:sz="0" w:space="0" w:color="auto"/>
                  </w:divBdr>
                  <w:divsChild>
                    <w:div w:id="6924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426">
          <w:marLeft w:val="0"/>
          <w:marRight w:val="0"/>
          <w:marTop w:val="0"/>
          <w:marBottom w:val="0"/>
          <w:divBdr>
            <w:top w:val="single" w:sz="6" w:space="15" w:color="E1E1E1"/>
            <w:left w:val="single" w:sz="6" w:space="15" w:color="E1E1E1"/>
            <w:bottom w:val="single" w:sz="6" w:space="15" w:color="E1E1E1"/>
            <w:right w:val="single" w:sz="6" w:space="15" w:color="E1E1E1"/>
          </w:divBdr>
        </w:div>
        <w:div w:id="1796555486">
          <w:marLeft w:val="0"/>
          <w:marRight w:val="0"/>
          <w:marTop w:val="0"/>
          <w:marBottom w:val="0"/>
          <w:divBdr>
            <w:top w:val="none" w:sz="0" w:space="0" w:color="auto"/>
            <w:left w:val="none" w:sz="0" w:space="0" w:color="auto"/>
            <w:bottom w:val="none" w:sz="0" w:space="0" w:color="auto"/>
            <w:right w:val="none" w:sz="0" w:space="0" w:color="auto"/>
          </w:divBdr>
          <w:divsChild>
            <w:div w:id="688681126">
              <w:marLeft w:val="0"/>
              <w:marRight w:val="0"/>
              <w:marTop w:val="0"/>
              <w:marBottom w:val="0"/>
              <w:divBdr>
                <w:top w:val="none" w:sz="0" w:space="0" w:color="auto"/>
                <w:left w:val="none" w:sz="0" w:space="0" w:color="auto"/>
                <w:bottom w:val="none" w:sz="0" w:space="0" w:color="auto"/>
                <w:right w:val="none" w:sz="0" w:space="0" w:color="auto"/>
              </w:divBdr>
              <w:divsChild>
                <w:div w:id="2106001119">
                  <w:marLeft w:val="0"/>
                  <w:marRight w:val="0"/>
                  <w:marTop w:val="0"/>
                  <w:marBottom w:val="0"/>
                  <w:divBdr>
                    <w:top w:val="none" w:sz="0" w:space="0" w:color="auto"/>
                    <w:left w:val="none" w:sz="0" w:space="0" w:color="auto"/>
                    <w:bottom w:val="none" w:sz="0" w:space="0" w:color="auto"/>
                    <w:right w:val="none" w:sz="0" w:space="0" w:color="auto"/>
                  </w:divBdr>
                  <w:divsChild>
                    <w:div w:id="11400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339">
              <w:marLeft w:val="0"/>
              <w:marRight w:val="0"/>
              <w:marTop w:val="0"/>
              <w:marBottom w:val="0"/>
              <w:divBdr>
                <w:top w:val="none" w:sz="0" w:space="0" w:color="auto"/>
                <w:left w:val="none" w:sz="0" w:space="0" w:color="auto"/>
                <w:bottom w:val="none" w:sz="0" w:space="0" w:color="auto"/>
                <w:right w:val="none" w:sz="0" w:space="0" w:color="auto"/>
              </w:divBdr>
              <w:divsChild>
                <w:div w:id="533689142">
                  <w:marLeft w:val="0"/>
                  <w:marRight w:val="0"/>
                  <w:marTop w:val="0"/>
                  <w:marBottom w:val="0"/>
                  <w:divBdr>
                    <w:top w:val="none" w:sz="0" w:space="0" w:color="auto"/>
                    <w:left w:val="none" w:sz="0" w:space="0" w:color="auto"/>
                    <w:bottom w:val="none" w:sz="0" w:space="0" w:color="auto"/>
                    <w:right w:val="none" w:sz="0" w:space="0" w:color="auto"/>
                  </w:divBdr>
                  <w:divsChild>
                    <w:div w:id="2004581145">
                      <w:marLeft w:val="0"/>
                      <w:marRight w:val="0"/>
                      <w:marTop w:val="0"/>
                      <w:marBottom w:val="0"/>
                      <w:divBdr>
                        <w:top w:val="none" w:sz="0" w:space="0" w:color="auto"/>
                        <w:left w:val="none" w:sz="0" w:space="0" w:color="auto"/>
                        <w:bottom w:val="none" w:sz="0" w:space="0" w:color="auto"/>
                        <w:right w:val="none" w:sz="0" w:space="0" w:color="auto"/>
                      </w:divBdr>
                      <w:divsChild>
                        <w:div w:id="1235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6395">
              <w:marLeft w:val="0"/>
              <w:marRight w:val="0"/>
              <w:marTop w:val="0"/>
              <w:marBottom w:val="0"/>
              <w:divBdr>
                <w:top w:val="none" w:sz="0" w:space="0" w:color="auto"/>
                <w:left w:val="none" w:sz="0" w:space="0" w:color="auto"/>
                <w:bottom w:val="none" w:sz="0" w:space="0" w:color="auto"/>
                <w:right w:val="none" w:sz="0" w:space="0" w:color="auto"/>
              </w:divBdr>
              <w:divsChild>
                <w:div w:id="1889873094">
                  <w:marLeft w:val="0"/>
                  <w:marRight w:val="0"/>
                  <w:marTop w:val="0"/>
                  <w:marBottom w:val="0"/>
                  <w:divBdr>
                    <w:top w:val="none" w:sz="0" w:space="0" w:color="auto"/>
                    <w:left w:val="none" w:sz="0" w:space="0" w:color="auto"/>
                    <w:bottom w:val="none" w:sz="0" w:space="0" w:color="auto"/>
                    <w:right w:val="none" w:sz="0" w:space="0" w:color="auto"/>
                  </w:divBdr>
                  <w:divsChild>
                    <w:div w:id="682632000">
                      <w:marLeft w:val="0"/>
                      <w:marRight w:val="0"/>
                      <w:marTop w:val="0"/>
                      <w:marBottom w:val="0"/>
                      <w:divBdr>
                        <w:top w:val="none" w:sz="0" w:space="0" w:color="auto"/>
                        <w:left w:val="none" w:sz="0" w:space="0" w:color="auto"/>
                        <w:bottom w:val="none" w:sz="0" w:space="0" w:color="auto"/>
                        <w:right w:val="none" w:sz="0" w:space="0" w:color="auto"/>
                      </w:divBdr>
                      <w:divsChild>
                        <w:div w:id="17686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90812">
              <w:marLeft w:val="0"/>
              <w:marRight w:val="0"/>
              <w:marTop w:val="0"/>
              <w:marBottom w:val="0"/>
              <w:divBdr>
                <w:top w:val="none" w:sz="0" w:space="0" w:color="auto"/>
                <w:left w:val="none" w:sz="0" w:space="0" w:color="auto"/>
                <w:bottom w:val="none" w:sz="0" w:space="0" w:color="auto"/>
                <w:right w:val="none" w:sz="0" w:space="0" w:color="auto"/>
              </w:divBdr>
              <w:divsChild>
                <w:div w:id="615866067">
                  <w:marLeft w:val="0"/>
                  <w:marRight w:val="0"/>
                  <w:marTop w:val="0"/>
                  <w:marBottom w:val="0"/>
                  <w:divBdr>
                    <w:top w:val="none" w:sz="0" w:space="0" w:color="auto"/>
                    <w:left w:val="none" w:sz="0" w:space="0" w:color="auto"/>
                    <w:bottom w:val="none" w:sz="0" w:space="0" w:color="auto"/>
                    <w:right w:val="none" w:sz="0" w:space="0" w:color="auto"/>
                  </w:divBdr>
                  <w:divsChild>
                    <w:div w:id="175000228">
                      <w:marLeft w:val="0"/>
                      <w:marRight w:val="0"/>
                      <w:marTop w:val="0"/>
                      <w:marBottom w:val="0"/>
                      <w:divBdr>
                        <w:top w:val="none" w:sz="0" w:space="0" w:color="auto"/>
                        <w:left w:val="none" w:sz="0" w:space="0" w:color="auto"/>
                        <w:bottom w:val="none" w:sz="0" w:space="0" w:color="auto"/>
                        <w:right w:val="none" w:sz="0" w:space="0" w:color="auto"/>
                      </w:divBdr>
                      <w:divsChild>
                        <w:div w:id="10436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6275">
                  <w:marLeft w:val="0"/>
                  <w:marRight w:val="0"/>
                  <w:marTop w:val="0"/>
                  <w:marBottom w:val="0"/>
                  <w:divBdr>
                    <w:top w:val="none" w:sz="0" w:space="0" w:color="auto"/>
                    <w:left w:val="none" w:sz="0" w:space="0" w:color="auto"/>
                    <w:bottom w:val="none" w:sz="0" w:space="0" w:color="auto"/>
                    <w:right w:val="none" w:sz="0" w:space="0" w:color="auto"/>
                  </w:divBdr>
                </w:div>
              </w:divsChild>
            </w:div>
            <w:div w:id="264461992">
              <w:marLeft w:val="0"/>
              <w:marRight w:val="0"/>
              <w:marTop w:val="0"/>
              <w:marBottom w:val="0"/>
              <w:divBdr>
                <w:top w:val="none" w:sz="0" w:space="0" w:color="auto"/>
                <w:left w:val="none" w:sz="0" w:space="0" w:color="auto"/>
                <w:bottom w:val="none" w:sz="0" w:space="0" w:color="auto"/>
                <w:right w:val="none" w:sz="0" w:space="0" w:color="auto"/>
              </w:divBdr>
              <w:divsChild>
                <w:div w:id="2062048797">
                  <w:marLeft w:val="0"/>
                  <w:marRight w:val="0"/>
                  <w:marTop w:val="0"/>
                  <w:marBottom w:val="0"/>
                  <w:divBdr>
                    <w:top w:val="none" w:sz="0" w:space="0" w:color="auto"/>
                    <w:left w:val="none" w:sz="0" w:space="0" w:color="auto"/>
                    <w:bottom w:val="none" w:sz="0" w:space="0" w:color="auto"/>
                    <w:right w:val="none" w:sz="0" w:space="0" w:color="auto"/>
                  </w:divBdr>
                  <w:divsChild>
                    <w:div w:id="1155142090">
                      <w:marLeft w:val="0"/>
                      <w:marRight w:val="0"/>
                      <w:marTop w:val="0"/>
                      <w:marBottom w:val="0"/>
                      <w:divBdr>
                        <w:top w:val="none" w:sz="0" w:space="0" w:color="auto"/>
                        <w:left w:val="none" w:sz="0" w:space="0" w:color="auto"/>
                        <w:bottom w:val="none" w:sz="0" w:space="0" w:color="auto"/>
                        <w:right w:val="none" w:sz="0" w:space="0" w:color="auto"/>
                      </w:divBdr>
                      <w:divsChild>
                        <w:div w:id="10848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32711">
          <w:marLeft w:val="0"/>
          <w:marRight w:val="0"/>
          <w:marTop w:val="0"/>
          <w:marBottom w:val="0"/>
          <w:divBdr>
            <w:top w:val="none" w:sz="0" w:space="0" w:color="auto"/>
            <w:left w:val="none" w:sz="0" w:space="0" w:color="auto"/>
            <w:bottom w:val="none" w:sz="0" w:space="0" w:color="auto"/>
            <w:right w:val="none" w:sz="0" w:space="0" w:color="auto"/>
          </w:divBdr>
          <w:divsChild>
            <w:div w:id="223220778">
              <w:marLeft w:val="0"/>
              <w:marRight w:val="0"/>
              <w:marTop w:val="0"/>
              <w:marBottom w:val="0"/>
              <w:divBdr>
                <w:top w:val="none" w:sz="0" w:space="0" w:color="auto"/>
                <w:left w:val="none" w:sz="0" w:space="0" w:color="auto"/>
                <w:bottom w:val="none" w:sz="0" w:space="0" w:color="auto"/>
                <w:right w:val="none" w:sz="0" w:space="0" w:color="auto"/>
              </w:divBdr>
              <w:divsChild>
                <w:div w:id="1729527423">
                  <w:marLeft w:val="0"/>
                  <w:marRight w:val="0"/>
                  <w:marTop w:val="0"/>
                  <w:marBottom w:val="0"/>
                  <w:divBdr>
                    <w:top w:val="none" w:sz="0" w:space="0" w:color="auto"/>
                    <w:left w:val="none" w:sz="0" w:space="0" w:color="auto"/>
                    <w:bottom w:val="none" w:sz="0" w:space="0" w:color="auto"/>
                    <w:right w:val="none" w:sz="0" w:space="0" w:color="auto"/>
                  </w:divBdr>
                  <w:divsChild>
                    <w:div w:id="14045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0434">
              <w:marLeft w:val="0"/>
              <w:marRight w:val="0"/>
              <w:marTop w:val="0"/>
              <w:marBottom w:val="0"/>
              <w:divBdr>
                <w:top w:val="none" w:sz="0" w:space="0" w:color="auto"/>
                <w:left w:val="none" w:sz="0" w:space="0" w:color="auto"/>
                <w:bottom w:val="none" w:sz="0" w:space="0" w:color="auto"/>
                <w:right w:val="none" w:sz="0" w:space="0" w:color="auto"/>
              </w:divBdr>
            </w:div>
          </w:divsChild>
        </w:div>
        <w:div w:id="318464778">
          <w:marLeft w:val="0"/>
          <w:marRight w:val="0"/>
          <w:marTop w:val="0"/>
          <w:marBottom w:val="0"/>
          <w:divBdr>
            <w:top w:val="none" w:sz="0" w:space="0" w:color="auto"/>
            <w:left w:val="none" w:sz="0" w:space="0" w:color="auto"/>
            <w:bottom w:val="none" w:sz="0" w:space="0" w:color="auto"/>
            <w:right w:val="none" w:sz="0" w:space="0" w:color="auto"/>
          </w:divBdr>
          <w:divsChild>
            <w:div w:id="762455160">
              <w:marLeft w:val="0"/>
              <w:marRight w:val="0"/>
              <w:marTop w:val="0"/>
              <w:marBottom w:val="0"/>
              <w:divBdr>
                <w:top w:val="none" w:sz="0" w:space="0" w:color="auto"/>
                <w:left w:val="none" w:sz="0" w:space="0" w:color="auto"/>
                <w:bottom w:val="none" w:sz="0" w:space="0" w:color="auto"/>
                <w:right w:val="none" w:sz="0" w:space="0" w:color="auto"/>
              </w:divBdr>
              <w:divsChild>
                <w:div w:id="533735868">
                  <w:marLeft w:val="0"/>
                  <w:marRight w:val="0"/>
                  <w:marTop w:val="0"/>
                  <w:marBottom w:val="0"/>
                  <w:divBdr>
                    <w:top w:val="none" w:sz="0" w:space="0" w:color="auto"/>
                    <w:left w:val="none" w:sz="0" w:space="0" w:color="auto"/>
                    <w:bottom w:val="none" w:sz="0" w:space="0" w:color="auto"/>
                    <w:right w:val="none" w:sz="0" w:space="0" w:color="auto"/>
                  </w:divBdr>
                  <w:divsChild>
                    <w:div w:id="14797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344">
              <w:marLeft w:val="0"/>
              <w:marRight w:val="0"/>
              <w:marTop w:val="0"/>
              <w:marBottom w:val="0"/>
              <w:divBdr>
                <w:top w:val="none" w:sz="0" w:space="0" w:color="auto"/>
                <w:left w:val="none" w:sz="0" w:space="0" w:color="auto"/>
                <w:bottom w:val="none" w:sz="0" w:space="0" w:color="auto"/>
                <w:right w:val="none" w:sz="0" w:space="0" w:color="auto"/>
              </w:divBdr>
              <w:divsChild>
                <w:div w:id="1802262890">
                  <w:marLeft w:val="0"/>
                  <w:marRight w:val="0"/>
                  <w:marTop w:val="0"/>
                  <w:marBottom w:val="0"/>
                  <w:divBdr>
                    <w:top w:val="none" w:sz="0" w:space="0" w:color="auto"/>
                    <w:left w:val="none" w:sz="0" w:space="0" w:color="auto"/>
                    <w:bottom w:val="none" w:sz="0" w:space="0" w:color="auto"/>
                    <w:right w:val="none" w:sz="0" w:space="0" w:color="auto"/>
                  </w:divBdr>
                  <w:divsChild>
                    <w:div w:id="392120521">
                      <w:marLeft w:val="0"/>
                      <w:marRight w:val="0"/>
                      <w:marTop w:val="0"/>
                      <w:marBottom w:val="0"/>
                      <w:divBdr>
                        <w:top w:val="none" w:sz="0" w:space="0" w:color="auto"/>
                        <w:left w:val="none" w:sz="0" w:space="0" w:color="auto"/>
                        <w:bottom w:val="none" w:sz="0" w:space="0" w:color="auto"/>
                        <w:right w:val="none" w:sz="0" w:space="0" w:color="auto"/>
                      </w:divBdr>
                      <w:divsChild>
                        <w:div w:id="7272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9860">
                  <w:marLeft w:val="0"/>
                  <w:marRight w:val="0"/>
                  <w:marTop w:val="0"/>
                  <w:marBottom w:val="0"/>
                  <w:divBdr>
                    <w:top w:val="none" w:sz="0" w:space="0" w:color="auto"/>
                    <w:left w:val="none" w:sz="0" w:space="0" w:color="auto"/>
                    <w:bottom w:val="none" w:sz="0" w:space="0" w:color="auto"/>
                    <w:right w:val="none" w:sz="0" w:space="0" w:color="auto"/>
                  </w:divBdr>
                </w:div>
              </w:divsChild>
            </w:div>
            <w:div w:id="531384983">
              <w:marLeft w:val="0"/>
              <w:marRight w:val="0"/>
              <w:marTop w:val="0"/>
              <w:marBottom w:val="0"/>
              <w:divBdr>
                <w:top w:val="none" w:sz="0" w:space="0" w:color="auto"/>
                <w:left w:val="none" w:sz="0" w:space="0" w:color="auto"/>
                <w:bottom w:val="none" w:sz="0" w:space="0" w:color="auto"/>
                <w:right w:val="none" w:sz="0" w:space="0" w:color="auto"/>
              </w:divBdr>
              <w:divsChild>
                <w:div w:id="342241403">
                  <w:marLeft w:val="0"/>
                  <w:marRight w:val="0"/>
                  <w:marTop w:val="0"/>
                  <w:marBottom w:val="0"/>
                  <w:divBdr>
                    <w:top w:val="none" w:sz="0" w:space="0" w:color="auto"/>
                    <w:left w:val="none" w:sz="0" w:space="0" w:color="auto"/>
                    <w:bottom w:val="none" w:sz="0" w:space="0" w:color="auto"/>
                    <w:right w:val="none" w:sz="0" w:space="0" w:color="auto"/>
                  </w:divBdr>
                  <w:divsChild>
                    <w:div w:id="1380517138">
                      <w:marLeft w:val="0"/>
                      <w:marRight w:val="0"/>
                      <w:marTop w:val="0"/>
                      <w:marBottom w:val="0"/>
                      <w:divBdr>
                        <w:top w:val="none" w:sz="0" w:space="0" w:color="auto"/>
                        <w:left w:val="none" w:sz="0" w:space="0" w:color="auto"/>
                        <w:bottom w:val="none" w:sz="0" w:space="0" w:color="auto"/>
                        <w:right w:val="none" w:sz="0" w:space="0" w:color="auto"/>
                      </w:divBdr>
                      <w:divsChild>
                        <w:div w:id="8194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2376">
                  <w:marLeft w:val="0"/>
                  <w:marRight w:val="0"/>
                  <w:marTop w:val="0"/>
                  <w:marBottom w:val="0"/>
                  <w:divBdr>
                    <w:top w:val="none" w:sz="0" w:space="0" w:color="auto"/>
                    <w:left w:val="none" w:sz="0" w:space="0" w:color="auto"/>
                    <w:bottom w:val="none" w:sz="0" w:space="0" w:color="auto"/>
                    <w:right w:val="none" w:sz="0" w:space="0" w:color="auto"/>
                  </w:divBdr>
                </w:div>
                <w:div w:id="1824275230">
                  <w:marLeft w:val="0"/>
                  <w:marRight w:val="0"/>
                  <w:marTop w:val="0"/>
                  <w:marBottom w:val="0"/>
                  <w:divBdr>
                    <w:top w:val="none" w:sz="0" w:space="0" w:color="auto"/>
                    <w:left w:val="none" w:sz="0" w:space="0" w:color="auto"/>
                    <w:bottom w:val="none" w:sz="0" w:space="0" w:color="auto"/>
                    <w:right w:val="none" w:sz="0" w:space="0" w:color="auto"/>
                  </w:divBdr>
                </w:div>
                <w:div w:id="121196209">
                  <w:marLeft w:val="0"/>
                  <w:marRight w:val="0"/>
                  <w:marTop w:val="0"/>
                  <w:marBottom w:val="0"/>
                  <w:divBdr>
                    <w:top w:val="none" w:sz="0" w:space="0" w:color="auto"/>
                    <w:left w:val="none" w:sz="0" w:space="0" w:color="auto"/>
                    <w:bottom w:val="none" w:sz="0" w:space="0" w:color="auto"/>
                    <w:right w:val="none" w:sz="0" w:space="0" w:color="auto"/>
                  </w:divBdr>
                </w:div>
                <w:div w:id="116219841">
                  <w:marLeft w:val="0"/>
                  <w:marRight w:val="0"/>
                  <w:marTop w:val="0"/>
                  <w:marBottom w:val="0"/>
                  <w:divBdr>
                    <w:top w:val="none" w:sz="0" w:space="0" w:color="auto"/>
                    <w:left w:val="none" w:sz="0" w:space="0" w:color="auto"/>
                    <w:bottom w:val="none" w:sz="0" w:space="0" w:color="auto"/>
                    <w:right w:val="none" w:sz="0" w:space="0" w:color="auto"/>
                  </w:divBdr>
                </w:div>
                <w:div w:id="320087206">
                  <w:marLeft w:val="0"/>
                  <w:marRight w:val="0"/>
                  <w:marTop w:val="0"/>
                  <w:marBottom w:val="0"/>
                  <w:divBdr>
                    <w:top w:val="none" w:sz="0" w:space="0" w:color="auto"/>
                    <w:left w:val="none" w:sz="0" w:space="0" w:color="auto"/>
                    <w:bottom w:val="none" w:sz="0" w:space="0" w:color="auto"/>
                    <w:right w:val="none" w:sz="0" w:space="0" w:color="auto"/>
                  </w:divBdr>
                </w:div>
                <w:div w:id="291055812">
                  <w:marLeft w:val="0"/>
                  <w:marRight w:val="0"/>
                  <w:marTop w:val="0"/>
                  <w:marBottom w:val="0"/>
                  <w:divBdr>
                    <w:top w:val="none" w:sz="0" w:space="0" w:color="auto"/>
                    <w:left w:val="none" w:sz="0" w:space="0" w:color="auto"/>
                    <w:bottom w:val="none" w:sz="0" w:space="0" w:color="auto"/>
                    <w:right w:val="none" w:sz="0" w:space="0" w:color="auto"/>
                  </w:divBdr>
                </w:div>
                <w:div w:id="1791508438">
                  <w:marLeft w:val="0"/>
                  <w:marRight w:val="0"/>
                  <w:marTop w:val="0"/>
                  <w:marBottom w:val="0"/>
                  <w:divBdr>
                    <w:top w:val="none" w:sz="0" w:space="0" w:color="auto"/>
                    <w:left w:val="none" w:sz="0" w:space="0" w:color="auto"/>
                    <w:bottom w:val="none" w:sz="0" w:space="0" w:color="auto"/>
                    <w:right w:val="none" w:sz="0" w:space="0" w:color="auto"/>
                  </w:divBdr>
                </w:div>
                <w:div w:id="569539353">
                  <w:marLeft w:val="0"/>
                  <w:marRight w:val="0"/>
                  <w:marTop w:val="0"/>
                  <w:marBottom w:val="0"/>
                  <w:divBdr>
                    <w:top w:val="none" w:sz="0" w:space="0" w:color="auto"/>
                    <w:left w:val="none" w:sz="0" w:space="0" w:color="auto"/>
                    <w:bottom w:val="none" w:sz="0" w:space="0" w:color="auto"/>
                    <w:right w:val="none" w:sz="0" w:space="0" w:color="auto"/>
                  </w:divBdr>
                </w:div>
                <w:div w:id="482628404">
                  <w:marLeft w:val="0"/>
                  <w:marRight w:val="0"/>
                  <w:marTop w:val="0"/>
                  <w:marBottom w:val="0"/>
                  <w:divBdr>
                    <w:top w:val="none" w:sz="0" w:space="0" w:color="auto"/>
                    <w:left w:val="none" w:sz="0" w:space="0" w:color="auto"/>
                    <w:bottom w:val="none" w:sz="0" w:space="0" w:color="auto"/>
                    <w:right w:val="none" w:sz="0" w:space="0" w:color="auto"/>
                  </w:divBdr>
                </w:div>
              </w:divsChild>
            </w:div>
            <w:div w:id="440076494">
              <w:marLeft w:val="0"/>
              <w:marRight w:val="0"/>
              <w:marTop w:val="0"/>
              <w:marBottom w:val="0"/>
              <w:divBdr>
                <w:top w:val="none" w:sz="0" w:space="0" w:color="auto"/>
                <w:left w:val="none" w:sz="0" w:space="0" w:color="auto"/>
                <w:bottom w:val="none" w:sz="0" w:space="0" w:color="auto"/>
                <w:right w:val="none" w:sz="0" w:space="0" w:color="auto"/>
              </w:divBdr>
              <w:divsChild>
                <w:div w:id="1292638744">
                  <w:marLeft w:val="0"/>
                  <w:marRight w:val="0"/>
                  <w:marTop w:val="0"/>
                  <w:marBottom w:val="0"/>
                  <w:divBdr>
                    <w:top w:val="none" w:sz="0" w:space="0" w:color="auto"/>
                    <w:left w:val="none" w:sz="0" w:space="0" w:color="auto"/>
                    <w:bottom w:val="none" w:sz="0" w:space="0" w:color="auto"/>
                    <w:right w:val="none" w:sz="0" w:space="0" w:color="auto"/>
                  </w:divBdr>
                  <w:divsChild>
                    <w:div w:id="1611621248">
                      <w:marLeft w:val="0"/>
                      <w:marRight w:val="0"/>
                      <w:marTop w:val="0"/>
                      <w:marBottom w:val="0"/>
                      <w:divBdr>
                        <w:top w:val="none" w:sz="0" w:space="0" w:color="auto"/>
                        <w:left w:val="none" w:sz="0" w:space="0" w:color="auto"/>
                        <w:bottom w:val="none" w:sz="0" w:space="0" w:color="auto"/>
                        <w:right w:val="none" w:sz="0" w:space="0" w:color="auto"/>
                      </w:divBdr>
                      <w:divsChild>
                        <w:div w:id="2624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149">
                  <w:marLeft w:val="0"/>
                  <w:marRight w:val="0"/>
                  <w:marTop w:val="0"/>
                  <w:marBottom w:val="0"/>
                  <w:divBdr>
                    <w:top w:val="none" w:sz="0" w:space="0" w:color="auto"/>
                    <w:left w:val="none" w:sz="0" w:space="0" w:color="auto"/>
                    <w:bottom w:val="none" w:sz="0" w:space="0" w:color="auto"/>
                    <w:right w:val="none" w:sz="0" w:space="0" w:color="auto"/>
                  </w:divBdr>
                </w:div>
              </w:divsChild>
            </w:div>
            <w:div w:id="442769482">
              <w:marLeft w:val="0"/>
              <w:marRight w:val="0"/>
              <w:marTop w:val="0"/>
              <w:marBottom w:val="0"/>
              <w:divBdr>
                <w:top w:val="none" w:sz="0" w:space="0" w:color="auto"/>
                <w:left w:val="none" w:sz="0" w:space="0" w:color="auto"/>
                <w:bottom w:val="none" w:sz="0" w:space="0" w:color="auto"/>
                <w:right w:val="none" w:sz="0" w:space="0" w:color="auto"/>
              </w:divBdr>
              <w:divsChild>
                <w:div w:id="1432433417">
                  <w:marLeft w:val="0"/>
                  <w:marRight w:val="0"/>
                  <w:marTop w:val="0"/>
                  <w:marBottom w:val="0"/>
                  <w:divBdr>
                    <w:top w:val="none" w:sz="0" w:space="0" w:color="auto"/>
                    <w:left w:val="none" w:sz="0" w:space="0" w:color="auto"/>
                    <w:bottom w:val="none" w:sz="0" w:space="0" w:color="auto"/>
                    <w:right w:val="none" w:sz="0" w:space="0" w:color="auto"/>
                  </w:divBdr>
                  <w:divsChild>
                    <w:div w:id="923606934">
                      <w:marLeft w:val="0"/>
                      <w:marRight w:val="0"/>
                      <w:marTop w:val="0"/>
                      <w:marBottom w:val="0"/>
                      <w:divBdr>
                        <w:top w:val="none" w:sz="0" w:space="0" w:color="auto"/>
                        <w:left w:val="none" w:sz="0" w:space="0" w:color="auto"/>
                        <w:bottom w:val="none" w:sz="0" w:space="0" w:color="auto"/>
                        <w:right w:val="none" w:sz="0" w:space="0" w:color="auto"/>
                      </w:divBdr>
                      <w:divsChild>
                        <w:div w:id="12666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534">
                  <w:marLeft w:val="0"/>
                  <w:marRight w:val="0"/>
                  <w:marTop w:val="0"/>
                  <w:marBottom w:val="0"/>
                  <w:divBdr>
                    <w:top w:val="none" w:sz="0" w:space="0" w:color="auto"/>
                    <w:left w:val="none" w:sz="0" w:space="0" w:color="auto"/>
                    <w:bottom w:val="none" w:sz="0" w:space="0" w:color="auto"/>
                    <w:right w:val="none" w:sz="0" w:space="0" w:color="auto"/>
                  </w:divBdr>
                </w:div>
                <w:div w:id="1053891622">
                  <w:marLeft w:val="0"/>
                  <w:marRight w:val="0"/>
                  <w:marTop w:val="0"/>
                  <w:marBottom w:val="0"/>
                  <w:divBdr>
                    <w:top w:val="none" w:sz="0" w:space="0" w:color="auto"/>
                    <w:left w:val="none" w:sz="0" w:space="0" w:color="auto"/>
                    <w:bottom w:val="none" w:sz="0" w:space="0" w:color="auto"/>
                    <w:right w:val="none" w:sz="0" w:space="0" w:color="auto"/>
                  </w:divBdr>
                </w:div>
                <w:div w:id="9532279">
                  <w:marLeft w:val="0"/>
                  <w:marRight w:val="0"/>
                  <w:marTop w:val="0"/>
                  <w:marBottom w:val="0"/>
                  <w:divBdr>
                    <w:top w:val="none" w:sz="0" w:space="0" w:color="auto"/>
                    <w:left w:val="none" w:sz="0" w:space="0" w:color="auto"/>
                    <w:bottom w:val="none" w:sz="0" w:space="0" w:color="auto"/>
                    <w:right w:val="none" w:sz="0" w:space="0" w:color="auto"/>
                  </w:divBdr>
                </w:div>
                <w:div w:id="1110902664">
                  <w:marLeft w:val="0"/>
                  <w:marRight w:val="0"/>
                  <w:marTop w:val="0"/>
                  <w:marBottom w:val="0"/>
                  <w:divBdr>
                    <w:top w:val="none" w:sz="0" w:space="0" w:color="auto"/>
                    <w:left w:val="none" w:sz="0" w:space="0" w:color="auto"/>
                    <w:bottom w:val="none" w:sz="0" w:space="0" w:color="auto"/>
                    <w:right w:val="none" w:sz="0" w:space="0" w:color="auto"/>
                  </w:divBdr>
                </w:div>
                <w:div w:id="1699817946">
                  <w:marLeft w:val="0"/>
                  <w:marRight w:val="0"/>
                  <w:marTop w:val="0"/>
                  <w:marBottom w:val="0"/>
                  <w:divBdr>
                    <w:top w:val="none" w:sz="0" w:space="0" w:color="auto"/>
                    <w:left w:val="none" w:sz="0" w:space="0" w:color="auto"/>
                    <w:bottom w:val="none" w:sz="0" w:space="0" w:color="auto"/>
                    <w:right w:val="none" w:sz="0" w:space="0" w:color="auto"/>
                  </w:divBdr>
                </w:div>
              </w:divsChild>
            </w:div>
            <w:div w:id="745763305">
              <w:marLeft w:val="0"/>
              <w:marRight w:val="0"/>
              <w:marTop w:val="0"/>
              <w:marBottom w:val="0"/>
              <w:divBdr>
                <w:top w:val="none" w:sz="0" w:space="0" w:color="auto"/>
                <w:left w:val="none" w:sz="0" w:space="0" w:color="auto"/>
                <w:bottom w:val="none" w:sz="0" w:space="0" w:color="auto"/>
                <w:right w:val="none" w:sz="0" w:space="0" w:color="auto"/>
              </w:divBdr>
              <w:divsChild>
                <w:div w:id="138502415">
                  <w:marLeft w:val="0"/>
                  <w:marRight w:val="0"/>
                  <w:marTop w:val="0"/>
                  <w:marBottom w:val="0"/>
                  <w:divBdr>
                    <w:top w:val="none" w:sz="0" w:space="0" w:color="auto"/>
                    <w:left w:val="none" w:sz="0" w:space="0" w:color="auto"/>
                    <w:bottom w:val="none" w:sz="0" w:space="0" w:color="auto"/>
                    <w:right w:val="none" w:sz="0" w:space="0" w:color="auto"/>
                  </w:divBdr>
                  <w:divsChild>
                    <w:div w:id="572931153">
                      <w:marLeft w:val="0"/>
                      <w:marRight w:val="0"/>
                      <w:marTop w:val="0"/>
                      <w:marBottom w:val="0"/>
                      <w:divBdr>
                        <w:top w:val="none" w:sz="0" w:space="0" w:color="auto"/>
                        <w:left w:val="none" w:sz="0" w:space="0" w:color="auto"/>
                        <w:bottom w:val="none" w:sz="0" w:space="0" w:color="auto"/>
                        <w:right w:val="none" w:sz="0" w:space="0" w:color="auto"/>
                      </w:divBdr>
                      <w:divsChild>
                        <w:div w:id="9736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1292">
          <w:marLeft w:val="0"/>
          <w:marRight w:val="0"/>
          <w:marTop w:val="0"/>
          <w:marBottom w:val="0"/>
          <w:divBdr>
            <w:top w:val="none" w:sz="0" w:space="0" w:color="auto"/>
            <w:left w:val="none" w:sz="0" w:space="0" w:color="auto"/>
            <w:bottom w:val="none" w:sz="0" w:space="0" w:color="auto"/>
            <w:right w:val="none" w:sz="0" w:space="0" w:color="auto"/>
          </w:divBdr>
          <w:divsChild>
            <w:div w:id="949432940">
              <w:marLeft w:val="0"/>
              <w:marRight w:val="0"/>
              <w:marTop w:val="0"/>
              <w:marBottom w:val="0"/>
              <w:divBdr>
                <w:top w:val="none" w:sz="0" w:space="0" w:color="auto"/>
                <w:left w:val="none" w:sz="0" w:space="0" w:color="auto"/>
                <w:bottom w:val="none" w:sz="0" w:space="0" w:color="auto"/>
                <w:right w:val="none" w:sz="0" w:space="0" w:color="auto"/>
              </w:divBdr>
              <w:divsChild>
                <w:div w:id="1280642914">
                  <w:marLeft w:val="0"/>
                  <w:marRight w:val="0"/>
                  <w:marTop w:val="0"/>
                  <w:marBottom w:val="0"/>
                  <w:divBdr>
                    <w:top w:val="none" w:sz="0" w:space="0" w:color="auto"/>
                    <w:left w:val="none" w:sz="0" w:space="0" w:color="auto"/>
                    <w:bottom w:val="none" w:sz="0" w:space="0" w:color="auto"/>
                    <w:right w:val="none" w:sz="0" w:space="0" w:color="auto"/>
                  </w:divBdr>
                  <w:divsChild>
                    <w:div w:id="7884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1435">
              <w:marLeft w:val="0"/>
              <w:marRight w:val="0"/>
              <w:marTop w:val="0"/>
              <w:marBottom w:val="0"/>
              <w:divBdr>
                <w:top w:val="none" w:sz="0" w:space="0" w:color="auto"/>
                <w:left w:val="none" w:sz="0" w:space="0" w:color="auto"/>
                <w:bottom w:val="none" w:sz="0" w:space="0" w:color="auto"/>
                <w:right w:val="none" w:sz="0" w:space="0" w:color="auto"/>
              </w:divBdr>
              <w:divsChild>
                <w:div w:id="1611163821">
                  <w:marLeft w:val="0"/>
                  <w:marRight w:val="0"/>
                  <w:marTop w:val="0"/>
                  <w:marBottom w:val="0"/>
                  <w:divBdr>
                    <w:top w:val="none" w:sz="0" w:space="0" w:color="auto"/>
                    <w:left w:val="none" w:sz="0" w:space="0" w:color="auto"/>
                    <w:bottom w:val="none" w:sz="0" w:space="0" w:color="auto"/>
                    <w:right w:val="none" w:sz="0" w:space="0" w:color="auto"/>
                  </w:divBdr>
                  <w:divsChild>
                    <w:div w:id="159003010">
                      <w:marLeft w:val="0"/>
                      <w:marRight w:val="0"/>
                      <w:marTop w:val="0"/>
                      <w:marBottom w:val="0"/>
                      <w:divBdr>
                        <w:top w:val="none" w:sz="0" w:space="0" w:color="auto"/>
                        <w:left w:val="none" w:sz="0" w:space="0" w:color="auto"/>
                        <w:bottom w:val="none" w:sz="0" w:space="0" w:color="auto"/>
                        <w:right w:val="none" w:sz="0" w:space="0" w:color="auto"/>
                      </w:divBdr>
                      <w:divsChild>
                        <w:div w:id="19540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569">
                  <w:marLeft w:val="0"/>
                  <w:marRight w:val="0"/>
                  <w:marTop w:val="0"/>
                  <w:marBottom w:val="0"/>
                  <w:divBdr>
                    <w:top w:val="none" w:sz="0" w:space="0" w:color="auto"/>
                    <w:left w:val="none" w:sz="0" w:space="0" w:color="auto"/>
                    <w:bottom w:val="none" w:sz="0" w:space="0" w:color="auto"/>
                    <w:right w:val="none" w:sz="0" w:space="0" w:color="auto"/>
                  </w:divBdr>
                </w:div>
              </w:divsChild>
            </w:div>
            <w:div w:id="272178098">
              <w:marLeft w:val="0"/>
              <w:marRight w:val="0"/>
              <w:marTop w:val="0"/>
              <w:marBottom w:val="0"/>
              <w:divBdr>
                <w:top w:val="none" w:sz="0" w:space="0" w:color="auto"/>
                <w:left w:val="none" w:sz="0" w:space="0" w:color="auto"/>
                <w:bottom w:val="none" w:sz="0" w:space="0" w:color="auto"/>
                <w:right w:val="none" w:sz="0" w:space="0" w:color="auto"/>
              </w:divBdr>
              <w:divsChild>
                <w:div w:id="140737742">
                  <w:marLeft w:val="0"/>
                  <w:marRight w:val="0"/>
                  <w:marTop w:val="0"/>
                  <w:marBottom w:val="0"/>
                  <w:divBdr>
                    <w:top w:val="none" w:sz="0" w:space="0" w:color="auto"/>
                    <w:left w:val="none" w:sz="0" w:space="0" w:color="auto"/>
                    <w:bottom w:val="none" w:sz="0" w:space="0" w:color="auto"/>
                    <w:right w:val="none" w:sz="0" w:space="0" w:color="auto"/>
                  </w:divBdr>
                  <w:divsChild>
                    <w:div w:id="2039431159">
                      <w:marLeft w:val="0"/>
                      <w:marRight w:val="0"/>
                      <w:marTop w:val="0"/>
                      <w:marBottom w:val="0"/>
                      <w:divBdr>
                        <w:top w:val="none" w:sz="0" w:space="0" w:color="auto"/>
                        <w:left w:val="none" w:sz="0" w:space="0" w:color="auto"/>
                        <w:bottom w:val="none" w:sz="0" w:space="0" w:color="auto"/>
                        <w:right w:val="none" w:sz="0" w:space="0" w:color="auto"/>
                      </w:divBdr>
                      <w:divsChild>
                        <w:div w:id="9372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803">
                  <w:marLeft w:val="0"/>
                  <w:marRight w:val="0"/>
                  <w:marTop w:val="0"/>
                  <w:marBottom w:val="0"/>
                  <w:divBdr>
                    <w:top w:val="none" w:sz="0" w:space="0" w:color="auto"/>
                    <w:left w:val="none" w:sz="0" w:space="0" w:color="auto"/>
                    <w:bottom w:val="none" w:sz="0" w:space="0" w:color="auto"/>
                    <w:right w:val="none" w:sz="0" w:space="0" w:color="auto"/>
                  </w:divBdr>
                </w:div>
              </w:divsChild>
            </w:div>
            <w:div w:id="1921409143">
              <w:marLeft w:val="0"/>
              <w:marRight w:val="0"/>
              <w:marTop w:val="0"/>
              <w:marBottom w:val="0"/>
              <w:divBdr>
                <w:top w:val="none" w:sz="0" w:space="0" w:color="auto"/>
                <w:left w:val="none" w:sz="0" w:space="0" w:color="auto"/>
                <w:bottom w:val="none" w:sz="0" w:space="0" w:color="auto"/>
                <w:right w:val="none" w:sz="0" w:space="0" w:color="auto"/>
              </w:divBdr>
              <w:divsChild>
                <w:div w:id="1117799606">
                  <w:marLeft w:val="0"/>
                  <w:marRight w:val="0"/>
                  <w:marTop w:val="0"/>
                  <w:marBottom w:val="0"/>
                  <w:divBdr>
                    <w:top w:val="none" w:sz="0" w:space="0" w:color="auto"/>
                    <w:left w:val="none" w:sz="0" w:space="0" w:color="auto"/>
                    <w:bottom w:val="none" w:sz="0" w:space="0" w:color="auto"/>
                    <w:right w:val="none" w:sz="0" w:space="0" w:color="auto"/>
                  </w:divBdr>
                  <w:divsChild>
                    <w:div w:id="2008556328">
                      <w:marLeft w:val="0"/>
                      <w:marRight w:val="0"/>
                      <w:marTop w:val="0"/>
                      <w:marBottom w:val="0"/>
                      <w:divBdr>
                        <w:top w:val="none" w:sz="0" w:space="0" w:color="auto"/>
                        <w:left w:val="none" w:sz="0" w:space="0" w:color="auto"/>
                        <w:bottom w:val="none" w:sz="0" w:space="0" w:color="auto"/>
                        <w:right w:val="none" w:sz="0" w:space="0" w:color="auto"/>
                      </w:divBdr>
                      <w:divsChild>
                        <w:div w:id="21427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76935">
          <w:marLeft w:val="0"/>
          <w:marRight w:val="0"/>
          <w:marTop w:val="0"/>
          <w:marBottom w:val="0"/>
          <w:divBdr>
            <w:top w:val="none" w:sz="0" w:space="0" w:color="auto"/>
            <w:left w:val="none" w:sz="0" w:space="0" w:color="auto"/>
            <w:bottom w:val="none" w:sz="0" w:space="0" w:color="auto"/>
            <w:right w:val="none" w:sz="0" w:space="0" w:color="auto"/>
          </w:divBdr>
          <w:divsChild>
            <w:div w:id="218129181">
              <w:marLeft w:val="0"/>
              <w:marRight w:val="0"/>
              <w:marTop w:val="0"/>
              <w:marBottom w:val="0"/>
              <w:divBdr>
                <w:top w:val="none" w:sz="0" w:space="0" w:color="auto"/>
                <w:left w:val="none" w:sz="0" w:space="0" w:color="auto"/>
                <w:bottom w:val="none" w:sz="0" w:space="0" w:color="auto"/>
                <w:right w:val="none" w:sz="0" w:space="0" w:color="auto"/>
              </w:divBdr>
              <w:divsChild>
                <w:div w:id="700857896">
                  <w:marLeft w:val="0"/>
                  <w:marRight w:val="0"/>
                  <w:marTop w:val="0"/>
                  <w:marBottom w:val="0"/>
                  <w:divBdr>
                    <w:top w:val="none" w:sz="0" w:space="0" w:color="auto"/>
                    <w:left w:val="none" w:sz="0" w:space="0" w:color="auto"/>
                    <w:bottom w:val="none" w:sz="0" w:space="0" w:color="auto"/>
                    <w:right w:val="none" w:sz="0" w:space="0" w:color="auto"/>
                  </w:divBdr>
                  <w:divsChild>
                    <w:div w:id="2155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9955">
              <w:marLeft w:val="0"/>
              <w:marRight w:val="0"/>
              <w:marTop w:val="0"/>
              <w:marBottom w:val="0"/>
              <w:divBdr>
                <w:top w:val="none" w:sz="0" w:space="0" w:color="auto"/>
                <w:left w:val="none" w:sz="0" w:space="0" w:color="auto"/>
                <w:bottom w:val="none" w:sz="0" w:space="0" w:color="auto"/>
                <w:right w:val="none" w:sz="0" w:space="0" w:color="auto"/>
              </w:divBdr>
              <w:divsChild>
                <w:div w:id="1460100449">
                  <w:marLeft w:val="0"/>
                  <w:marRight w:val="0"/>
                  <w:marTop w:val="0"/>
                  <w:marBottom w:val="0"/>
                  <w:divBdr>
                    <w:top w:val="none" w:sz="0" w:space="0" w:color="auto"/>
                    <w:left w:val="none" w:sz="0" w:space="0" w:color="auto"/>
                    <w:bottom w:val="none" w:sz="0" w:space="0" w:color="auto"/>
                    <w:right w:val="none" w:sz="0" w:space="0" w:color="auto"/>
                  </w:divBdr>
                  <w:divsChild>
                    <w:div w:id="148405195">
                      <w:marLeft w:val="0"/>
                      <w:marRight w:val="0"/>
                      <w:marTop w:val="0"/>
                      <w:marBottom w:val="0"/>
                      <w:divBdr>
                        <w:top w:val="none" w:sz="0" w:space="0" w:color="auto"/>
                        <w:left w:val="none" w:sz="0" w:space="0" w:color="auto"/>
                        <w:bottom w:val="none" w:sz="0" w:space="0" w:color="auto"/>
                        <w:right w:val="none" w:sz="0" w:space="0" w:color="auto"/>
                      </w:divBdr>
                      <w:divsChild>
                        <w:div w:id="18652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270">
                  <w:marLeft w:val="0"/>
                  <w:marRight w:val="0"/>
                  <w:marTop w:val="0"/>
                  <w:marBottom w:val="0"/>
                  <w:divBdr>
                    <w:top w:val="none" w:sz="0" w:space="0" w:color="auto"/>
                    <w:left w:val="none" w:sz="0" w:space="0" w:color="auto"/>
                    <w:bottom w:val="none" w:sz="0" w:space="0" w:color="auto"/>
                    <w:right w:val="none" w:sz="0" w:space="0" w:color="auto"/>
                  </w:divBdr>
                </w:div>
              </w:divsChild>
            </w:div>
            <w:div w:id="1157184585">
              <w:marLeft w:val="0"/>
              <w:marRight w:val="0"/>
              <w:marTop w:val="0"/>
              <w:marBottom w:val="0"/>
              <w:divBdr>
                <w:top w:val="none" w:sz="0" w:space="0" w:color="auto"/>
                <w:left w:val="none" w:sz="0" w:space="0" w:color="auto"/>
                <w:bottom w:val="none" w:sz="0" w:space="0" w:color="auto"/>
                <w:right w:val="none" w:sz="0" w:space="0" w:color="auto"/>
              </w:divBdr>
              <w:divsChild>
                <w:div w:id="1833712436">
                  <w:marLeft w:val="0"/>
                  <w:marRight w:val="0"/>
                  <w:marTop w:val="0"/>
                  <w:marBottom w:val="0"/>
                  <w:divBdr>
                    <w:top w:val="none" w:sz="0" w:space="0" w:color="auto"/>
                    <w:left w:val="none" w:sz="0" w:space="0" w:color="auto"/>
                    <w:bottom w:val="none" w:sz="0" w:space="0" w:color="auto"/>
                    <w:right w:val="none" w:sz="0" w:space="0" w:color="auto"/>
                  </w:divBdr>
                  <w:divsChild>
                    <w:div w:id="937561815">
                      <w:marLeft w:val="0"/>
                      <w:marRight w:val="0"/>
                      <w:marTop w:val="0"/>
                      <w:marBottom w:val="0"/>
                      <w:divBdr>
                        <w:top w:val="none" w:sz="0" w:space="0" w:color="auto"/>
                        <w:left w:val="none" w:sz="0" w:space="0" w:color="auto"/>
                        <w:bottom w:val="none" w:sz="0" w:space="0" w:color="auto"/>
                        <w:right w:val="none" w:sz="0" w:space="0" w:color="auto"/>
                      </w:divBdr>
                      <w:divsChild>
                        <w:div w:id="1380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943">
              <w:marLeft w:val="0"/>
              <w:marRight w:val="0"/>
              <w:marTop w:val="0"/>
              <w:marBottom w:val="0"/>
              <w:divBdr>
                <w:top w:val="none" w:sz="0" w:space="0" w:color="auto"/>
                <w:left w:val="none" w:sz="0" w:space="0" w:color="auto"/>
                <w:bottom w:val="none" w:sz="0" w:space="0" w:color="auto"/>
                <w:right w:val="none" w:sz="0" w:space="0" w:color="auto"/>
              </w:divBdr>
              <w:divsChild>
                <w:div w:id="1867133904">
                  <w:marLeft w:val="0"/>
                  <w:marRight w:val="0"/>
                  <w:marTop w:val="0"/>
                  <w:marBottom w:val="0"/>
                  <w:divBdr>
                    <w:top w:val="none" w:sz="0" w:space="0" w:color="auto"/>
                    <w:left w:val="none" w:sz="0" w:space="0" w:color="auto"/>
                    <w:bottom w:val="none" w:sz="0" w:space="0" w:color="auto"/>
                    <w:right w:val="none" w:sz="0" w:space="0" w:color="auto"/>
                  </w:divBdr>
                  <w:divsChild>
                    <w:div w:id="600450607">
                      <w:marLeft w:val="0"/>
                      <w:marRight w:val="0"/>
                      <w:marTop w:val="0"/>
                      <w:marBottom w:val="0"/>
                      <w:divBdr>
                        <w:top w:val="none" w:sz="0" w:space="0" w:color="auto"/>
                        <w:left w:val="none" w:sz="0" w:space="0" w:color="auto"/>
                        <w:bottom w:val="none" w:sz="0" w:space="0" w:color="auto"/>
                        <w:right w:val="none" w:sz="0" w:space="0" w:color="auto"/>
                      </w:divBdr>
                      <w:divsChild>
                        <w:div w:id="1428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5472">
                  <w:marLeft w:val="0"/>
                  <w:marRight w:val="0"/>
                  <w:marTop w:val="0"/>
                  <w:marBottom w:val="0"/>
                  <w:divBdr>
                    <w:top w:val="none" w:sz="0" w:space="0" w:color="auto"/>
                    <w:left w:val="none" w:sz="0" w:space="0" w:color="auto"/>
                    <w:bottom w:val="none" w:sz="0" w:space="0" w:color="auto"/>
                    <w:right w:val="none" w:sz="0" w:space="0" w:color="auto"/>
                  </w:divBdr>
                </w:div>
                <w:div w:id="571087540">
                  <w:marLeft w:val="0"/>
                  <w:marRight w:val="0"/>
                  <w:marTop w:val="0"/>
                  <w:marBottom w:val="0"/>
                  <w:divBdr>
                    <w:top w:val="none" w:sz="0" w:space="0" w:color="auto"/>
                    <w:left w:val="none" w:sz="0" w:space="0" w:color="auto"/>
                    <w:bottom w:val="none" w:sz="0" w:space="0" w:color="auto"/>
                    <w:right w:val="none" w:sz="0" w:space="0" w:color="auto"/>
                  </w:divBdr>
                </w:div>
                <w:div w:id="2060396520">
                  <w:marLeft w:val="0"/>
                  <w:marRight w:val="0"/>
                  <w:marTop w:val="0"/>
                  <w:marBottom w:val="0"/>
                  <w:divBdr>
                    <w:top w:val="none" w:sz="0" w:space="0" w:color="auto"/>
                    <w:left w:val="none" w:sz="0" w:space="0" w:color="auto"/>
                    <w:bottom w:val="none" w:sz="0" w:space="0" w:color="auto"/>
                    <w:right w:val="none" w:sz="0" w:space="0" w:color="auto"/>
                  </w:divBdr>
                </w:div>
              </w:divsChild>
            </w:div>
            <w:div w:id="434449186">
              <w:marLeft w:val="0"/>
              <w:marRight w:val="0"/>
              <w:marTop w:val="0"/>
              <w:marBottom w:val="0"/>
              <w:divBdr>
                <w:top w:val="none" w:sz="0" w:space="0" w:color="auto"/>
                <w:left w:val="none" w:sz="0" w:space="0" w:color="auto"/>
                <w:bottom w:val="none" w:sz="0" w:space="0" w:color="auto"/>
                <w:right w:val="none" w:sz="0" w:space="0" w:color="auto"/>
              </w:divBdr>
              <w:divsChild>
                <w:div w:id="2079476937">
                  <w:marLeft w:val="0"/>
                  <w:marRight w:val="0"/>
                  <w:marTop w:val="0"/>
                  <w:marBottom w:val="0"/>
                  <w:divBdr>
                    <w:top w:val="none" w:sz="0" w:space="0" w:color="auto"/>
                    <w:left w:val="none" w:sz="0" w:space="0" w:color="auto"/>
                    <w:bottom w:val="none" w:sz="0" w:space="0" w:color="auto"/>
                    <w:right w:val="none" w:sz="0" w:space="0" w:color="auto"/>
                  </w:divBdr>
                  <w:divsChild>
                    <w:div w:id="692026847">
                      <w:marLeft w:val="0"/>
                      <w:marRight w:val="0"/>
                      <w:marTop w:val="0"/>
                      <w:marBottom w:val="0"/>
                      <w:divBdr>
                        <w:top w:val="none" w:sz="0" w:space="0" w:color="auto"/>
                        <w:left w:val="none" w:sz="0" w:space="0" w:color="auto"/>
                        <w:bottom w:val="none" w:sz="0" w:space="0" w:color="auto"/>
                        <w:right w:val="none" w:sz="0" w:space="0" w:color="auto"/>
                      </w:divBdr>
                      <w:divsChild>
                        <w:div w:id="192526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354">
                  <w:marLeft w:val="0"/>
                  <w:marRight w:val="0"/>
                  <w:marTop w:val="0"/>
                  <w:marBottom w:val="0"/>
                  <w:divBdr>
                    <w:top w:val="none" w:sz="0" w:space="0" w:color="auto"/>
                    <w:left w:val="none" w:sz="0" w:space="0" w:color="auto"/>
                    <w:bottom w:val="none" w:sz="0" w:space="0" w:color="auto"/>
                    <w:right w:val="none" w:sz="0" w:space="0" w:color="auto"/>
                  </w:divBdr>
                </w:div>
                <w:div w:id="1223786232">
                  <w:marLeft w:val="0"/>
                  <w:marRight w:val="0"/>
                  <w:marTop w:val="0"/>
                  <w:marBottom w:val="0"/>
                  <w:divBdr>
                    <w:top w:val="none" w:sz="0" w:space="0" w:color="auto"/>
                    <w:left w:val="none" w:sz="0" w:space="0" w:color="auto"/>
                    <w:bottom w:val="none" w:sz="0" w:space="0" w:color="auto"/>
                    <w:right w:val="none" w:sz="0" w:space="0" w:color="auto"/>
                  </w:divBdr>
                </w:div>
                <w:div w:id="3091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447">
          <w:marLeft w:val="0"/>
          <w:marRight w:val="0"/>
          <w:marTop w:val="0"/>
          <w:marBottom w:val="0"/>
          <w:divBdr>
            <w:top w:val="none" w:sz="0" w:space="0" w:color="auto"/>
            <w:left w:val="none" w:sz="0" w:space="0" w:color="auto"/>
            <w:bottom w:val="none" w:sz="0" w:space="0" w:color="auto"/>
            <w:right w:val="none" w:sz="0" w:space="0" w:color="auto"/>
          </w:divBdr>
          <w:divsChild>
            <w:div w:id="1032343394">
              <w:marLeft w:val="0"/>
              <w:marRight w:val="0"/>
              <w:marTop w:val="0"/>
              <w:marBottom w:val="0"/>
              <w:divBdr>
                <w:top w:val="none" w:sz="0" w:space="0" w:color="auto"/>
                <w:left w:val="none" w:sz="0" w:space="0" w:color="auto"/>
                <w:bottom w:val="none" w:sz="0" w:space="0" w:color="auto"/>
                <w:right w:val="none" w:sz="0" w:space="0" w:color="auto"/>
              </w:divBdr>
              <w:divsChild>
                <w:div w:id="348455477">
                  <w:marLeft w:val="0"/>
                  <w:marRight w:val="0"/>
                  <w:marTop w:val="0"/>
                  <w:marBottom w:val="0"/>
                  <w:divBdr>
                    <w:top w:val="none" w:sz="0" w:space="0" w:color="auto"/>
                    <w:left w:val="none" w:sz="0" w:space="0" w:color="auto"/>
                    <w:bottom w:val="none" w:sz="0" w:space="0" w:color="auto"/>
                    <w:right w:val="none" w:sz="0" w:space="0" w:color="auto"/>
                  </w:divBdr>
                  <w:divsChild>
                    <w:div w:id="6810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747">
              <w:marLeft w:val="0"/>
              <w:marRight w:val="0"/>
              <w:marTop w:val="0"/>
              <w:marBottom w:val="0"/>
              <w:divBdr>
                <w:top w:val="none" w:sz="0" w:space="0" w:color="auto"/>
                <w:left w:val="none" w:sz="0" w:space="0" w:color="auto"/>
                <w:bottom w:val="none" w:sz="0" w:space="0" w:color="auto"/>
                <w:right w:val="none" w:sz="0" w:space="0" w:color="auto"/>
              </w:divBdr>
              <w:divsChild>
                <w:div w:id="617108687">
                  <w:marLeft w:val="0"/>
                  <w:marRight w:val="0"/>
                  <w:marTop w:val="0"/>
                  <w:marBottom w:val="0"/>
                  <w:divBdr>
                    <w:top w:val="none" w:sz="0" w:space="0" w:color="auto"/>
                    <w:left w:val="none" w:sz="0" w:space="0" w:color="auto"/>
                    <w:bottom w:val="none" w:sz="0" w:space="0" w:color="auto"/>
                    <w:right w:val="none" w:sz="0" w:space="0" w:color="auto"/>
                  </w:divBdr>
                  <w:divsChild>
                    <w:div w:id="853421143">
                      <w:marLeft w:val="0"/>
                      <w:marRight w:val="0"/>
                      <w:marTop w:val="0"/>
                      <w:marBottom w:val="0"/>
                      <w:divBdr>
                        <w:top w:val="none" w:sz="0" w:space="0" w:color="auto"/>
                        <w:left w:val="none" w:sz="0" w:space="0" w:color="auto"/>
                        <w:bottom w:val="none" w:sz="0" w:space="0" w:color="auto"/>
                        <w:right w:val="none" w:sz="0" w:space="0" w:color="auto"/>
                      </w:divBdr>
                      <w:divsChild>
                        <w:div w:id="2418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2798">
              <w:marLeft w:val="0"/>
              <w:marRight w:val="0"/>
              <w:marTop w:val="0"/>
              <w:marBottom w:val="0"/>
              <w:divBdr>
                <w:top w:val="none" w:sz="0" w:space="0" w:color="auto"/>
                <w:left w:val="none" w:sz="0" w:space="0" w:color="auto"/>
                <w:bottom w:val="none" w:sz="0" w:space="0" w:color="auto"/>
                <w:right w:val="none" w:sz="0" w:space="0" w:color="auto"/>
              </w:divBdr>
              <w:divsChild>
                <w:div w:id="1230965801">
                  <w:marLeft w:val="0"/>
                  <w:marRight w:val="0"/>
                  <w:marTop w:val="0"/>
                  <w:marBottom w:val="0"/>
                  <w:divBdr>
                    <w:top w:val="none" w:sz="0" w:space="0" w:color="auto"/>
                    <w:left w:val="none" w:sz="0" w:space="0" w:color="auto"/>
                    <w:bottom w:val="none" w:sz="0" w:space="0" w:color="auto"/>
                    <w:right w:val="none" w:sz="0" w:space="0" w:color="auto"/>
                  </w:divBdr>
                  <w:divsChild>
                    <w:div w:id="1156216215">
                      <w:marLeft w:val="0"/>
                      <w:marRight w:val="0"/>
                      <w:marTop w:val="0"/>
                      <w:marBottom w:val="0"/>
                      <w:divBdr>
                        <w:top w:val="none" w:sz="0" w:space="0" w:color="auto"/>
                        <w:left w:val="none" w:sz="0" w:space="0" w:color="auto"/>
                        <w:bottom w:val="none" w:sz="0" w:space="0" w:color="auto"/>
                        <w:right w:val="none" w:sz="0" w:space="0" w:color="auto"/>
                      </w:divBdr>
                      <w:divsChild>
                        <w:div w:id="1759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10066">
                  <w:marLeft w:val="0"/>
                  <w:marRight w:val="0"/>
                  <w:marTop w:val="0"/>
                  <w:marBottom w:val="0"/>
                  <w:divBdr>
                    <w:top w:val="none" w:sz="0" w:space="0" w:color="auto"/>
                    <w:left w:val="none" w:sz="0" w:space="0" w:color="auto"/>
                    <w:bottom w:val="none" w:sz="0" w:space="0" w:color="auto"/>
                    <w:right w:val="none" w:sz="0" w:space="0" w:color="auto"/>
                  </w:divBdr>
                </w:div>
                <w:div w:id="1389761680">
                  <w:marLeft w:val="720"/>
                  <w:marRight w:val="720"/>
                  <w:marTop w:val="0"/>
                  <w:marBottom w:val="0"/>
                  <w:divBdr>
                    <w:top w:val="dashed" w:sz="6" w:space="15" w:color="808080"/>
                    <w:left w:val="dashed" w:sz="6" w:space="31" w:color="808080"/>
                    <w:bottom w:val="dashed" w:sz="6" w:space="15" w:color="808080"/>
                    <w:right w:val="dashed" w:sz="6" w:space="15" w:color="808080"/>
                  </w:divBdr>
                </w:div>
              </w:divsChild>
            </w:div>
          </w:divsChild>
        </w:div>
        <w:div w:id="864245434">
          <w:marLeft w:val="0"/>
          <w:marRight w:val="0"/>
          <w:marTop w:val="0"/>
          <w:marBottom w:val="0"/>
          <w:divBdr>
            <w:top w:val="none" w:sz="0" w:space="0" w:color="auto"/>
            <w:left w:val="none" w:sz="0" w:space="0" w:color="auto"/>
            <w:bottom w:val="none" w:sz="0" w:space="0" w:color="auto"/>
            <w:right w:val="none" w:sz="0" w:space="0" w:color="auto"/>
          </w:divBdr>
          <w:divsChild>
            <w:div w:id="1070691425">
              <w:marLeft w:val="0"/>
              <w:marRight w:val="0"/>
              <w:marTop w:val="0"/>
              <w:marBottom w:val="0"/>
              <w:divBdr>
                <w:top w:val="none" w:sz="0" w:space="0" w:color="auto"/>
                <w:left w:val="none" w:sz="0" w:space="0" w:color="auto"/>
                <w:bottom w:val="none" w:sz="0" w:space="0" w:color="auto"/>
                <w:right w:val="none" w:sz="0" w:space="0" w:color="auto"/>
              </w:divBdr>
              <w:divsChild>
                <w:div w:id="203370317">
                  <w:marLeft w:val="0"/>
                  <w:marRight w:val="0"/>
                  <w:marTop w:val="0"/>
                  <w:marBottom w:val="0"/>
                  <w:divBdr>
                    <w:top w:val="none" w:sz="0" w:space="0" w:color="auto"/>
                    <w:left w:val="none" w:sz="0" w:space="0" w:color="auto"/>
                    <w:bottom w:val="none" w:sz="0" w:space="0" w:color="auto"/>
                    <w:right w:val="none" w:sz="0" w:space="0" w:color="auto"/>
                  </w:divBdr>
                  <w:divsChild>
                    <w:div w:id="8654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6622">
              <w:marLeft w:val="0"/>
              <w:marRight w:val="0"/>
              <w:marTop w:val="0"/>
              <w:marBottom w:val="0"/>
              <w:divBdr>
                <w:top w:val="none" w:sz="0" w:space="0" w:color="auto"/>
                <w:left w:val="none" w:sz="0" w:space="0" w:color="auto"/>
                <w:bottom w:val="none" w:sz="0" w:space="0" w:color="auto"/>
                <w:right w:val="none" w:sz="0" w:space="0" w:color="auto"/>
              </w:divBdr>
            </w:div>
            <w:div w:id="1378776043">
              <w:marLeft w:val="0"/>
              <w:marRight w:val="0"/>
              <w:marTop w:val="0"/>
              <w:marBottom w:val="0"/>
              <w:divBdr>
                <w:top w:val="none" w:sz="0" w:space="0" w:color="auto"/>
                <w:left w:val="none" w:sz="0" w:space="0" w:color="auto"/>
                <w:bottom w:val="none" w:sz="0" w:space="0" w:color="auto"/>
                <w:right w:val="none" w:sz="0" w:space="0" w:color="auto"/>
              </w:divBdr>
            </w:div>
          </w:divsChild>
        </w:div>
        <w:div w:id="1116027379">
          <w:marLeft w:val="0"/>
          <w:marRight w:val="0"/>
          <w:marTop w:val="0"/>
          <w:marBottom w:val="0"/>
          <w:divBdr>
            <w:top w:val="none" w:sz="0" w:space="0" w:color="auto"/>
            <w:left w:val="none" w:sz="0" w:space="0" w:color="auto"/>
            <w:bottom w:val="none" w:sz="0" w:space="0" w:color="auto"/>
            <w:right w:val="none" w:sz="0" w:space="0" w:color="auto"/>
          </w:divBdr>
          <w:divsChild>
            <w:div w:id="1278751930">
              <w:marLeft w:val="0"/>
              <w:marRight w:val="0"/>
              <w:marTop w:val="0"/>
              <w:marBottom w:val="0"/>
              <w:divBdr>
                <w:top w:val="none" w:sz="0" w:space="0" w:color="auto"/>
                <w:left w:val="none" w:sz="0" w:space="0" w:color="auto"/>
                <w:bottom w:val="none" w:sz="0" w:space="0" w:color="auto"/>
                <w:right w:val="none" w:sz="0" w:space="0" w:color="auto"/>
              </w:divBdr>
              <w:divsChild>
                <w:div w:id="1014772364">
                  <w:marLeft w:val="0"/>
                  <w:marRight w:val="0"/>
                  <w:marTop w:val="0"/>
                  <w:marBottom w:val="0"/>
                  <w:divBdr>
                    <w:top w:val="none" w:sz="0" w:space="0" w:color="auto"/>
                    <w:left w:val="none" w:sz="0" w:space="0" w:color="auto"/>
                    <w:bottom w:val="none" w:sz="0" w:space="0" w:color="auto"/>
                    <w:right w:val="none" w:sz="0" w:space="0" w:color="auto"/>
                  </w:divBdr>
                  <w:divsChild>
                    <w:div w:id="12436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66263">
              <w:marLeft w:val="0"/>
              <w:marRight w:val="0"/>
              <w:marTop w:val="0"/>
              <w:marBottom w:val="0"/>
              <w:divBdr>
                <w:top w:val="none" w:sz="0" w:space="0" w:color="auto"/>
                <w:left w:val="none" w:sz="0" w:space="0" w:color="auto"/>
                <w:bottom w:val="none" w:sz="0" w:space="0" w:color="auto"/>
                <w:right w:val="none" w:sz="0" w:space="0" w:color="auto"/>
              </w:divBdr>
            </w:div>
            <w:div w:id="1429154855">
              <w:marLeft w:val="0"/>
              <w:marRight w:val="0"/>
              <w:marTop w:val="0"/>
              <w:marBottom w:val="0"/>
              <w:divBdr>
                <w:top w:val="none" w:sz="0" w:space="0" w:color="auto"/>
                <w:left w:val="none" w:sz="0" w:space="0" w:color="auto"/>
                <w:bottom w:val="none" w:sz="0" w:space="0" w:color="auto"/>
                <w:right w:val="none" w:sz="0" w:space="0" w:color="auto"/>
              </w:divBdr>
            </w:div>
            <w:div w:id="2060981156">
              <w:marLeft w:val="0"/>
              <w:marRight w:val="0"/>
              <w:marTop w:val="0"/>
              <w:marBottom w:val="0"/>
              <w:divBdr>
                <w:top w:val="none" w:sz="0" w:space="0" w:color="auto"/>
                <w:left w:val="none" w:sz="0" w:space="0" w:color="auto"/>
                <w:bottom w:val="none" w:sz="0" w:space="0" w:color="auto"/>
                <w:right w:val="none" w:sz="0" w:space="0" w:color="auto"/>
              </w:divBdr>
            </w:div>
            <w:div w:id="318465520">
              <w:marLeft w:val="0"/>
              <w:marRight w:val="0"/>
              <w:marTop w:val="0"/>
              <w:marBottom w:val="0"/>
              <w:divBdr>
                <w:top w:val="none" w:sz="0" w:space="0" w:color="auto"/>
                <w:left w:val="none" w:sz="0" w:space="0" w:color="auto"/>
                <w:bottom w:val="none" w:sz="0" w:space="0" w:color="auto"/>
                <w:right w:val="none" w:sz="0" w:space="0" w:color="auto"/>
              </w:divBdr>
            </w:div>
          </w:divsChild>
        </w:div>
        <w:div w:id="538205105">
          <w:marLeft w:val="0"/>
          <w:marRight w:val="0"/>
          <w:marTop w:val="0"/>
          <w:marBottom w:val="0"/>
          <w:divBdr>
            <w:top w:val="none" w:sz="0" w:space="0" w:color="auto"/>
            <w:left w:val="none" w:sz="0" w:space="0" w:color="auto"/>
            <w:bottom w:val="none" w:sz="0" w:space="0" w:color="auto"/>
            <w:right w:val="none" w:sz="0" w:space="0" w:color="auto"/>
          </w:divBdr>
          <w:divsChild>
            <w:div w:id="1491672266">
              <w:marLeft w:val="0"/>
              <w:marRight w:val="0"/>
              <w:marTop w:val="0"/>
              <w:marBottom w:val="0"/>
              <w:divBdr>
                <w:top w:val="none" w:sz="0" w:space="0" w:color="auto"/>
                <w:left w:val="none" w:sz="0" w:space="0" w:color="auto"/>
                <w:bottom w:val="none" w:sz="0" w:space="0" w:color="auto"/>
                <w:right w:val="none" w:sz="0" w:space="0" w:color="auto"/>
              </w:divBdr>
              <w:divsChild>
                <w:div w:id="1715422148">
                  <w:marLeft w:val="0"/>
                  <w:marRight w:val="0"/>
                  <w:marTop w:val="0"/>
                  <w:marBottom w:val="0"/>
                  <w:divBdr>
                    <w:top w:val="none" w:sz="0" w:space="0" w:color="auto"/>
                    <w:left w:val="none" w:sz="0" w:space="0" w:color="auto"/>
                    <w:bottom w:val="none" w:sz="0" w:space="0" w:color="auto"/>
                    <w:right w:val="none" w:sz="0" w:space="0" w:color="auto"/>
                  </w:divBdr>
                  <w:divsChild>
                    <w:div w:id="11332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1406">
              <w:marLeft w:val="0"/>
              <w:marRight w:val="0"/>
              <w:marTop w:val="0"/>
              <w:marBottom w:val="0"/>
              <w:divBdr>
                <w:top w:val="none" w:sz="0" w:space="0" w:color="auto"/>
                <w:left w:val="none" w:sz="0" w:space="0" w:color="auto"/>
                <w:bottom w:val="none" w:sz="0" w:space="0" w:color="auto"/>
                <w:right w:val="none" w:sz="0" w:space="0" w:color="auto"/>
              </w:divBdr>
              <w:divsChild>
                <w:div w:id="1397970861">
                  <w:marLeft w:val="0"/>
                  <w:marRight w:val="0"/>
                  <w:marTop w:val="0"/>
                  <w:marBottom w:val="0"/>
                  <w:divBdr>
                    <w:top w:val="none" w:sz="0" w:space="0" w:color="auto"/>
                    <w:left w:val="none" w:sz="0" w:space="0" w:color="auto"/>
                    <w:bottom w:val="none" w:sz="0" w:space="0" w:color="auto"/>
                    <w:right w:val="none" w:sz="0" w:space="0" w:color="auto"/>
                  </w:divBdr>
                  <w:divsChild>
                    <w:div w:id="1074863865">
                      <w:marLeft w:val="0"/>
                      <w:marRight w:val="0"/>
                      <w:marTop w:val="0"/>
                      <w:marBottom w:val="0"/>
                      <w:divBdr>
                        <w:top w:val="none" w:sz="0" w:space="0" w:color="auto"/>
                        <w:left w:val="none" w:sz="0" w:space="0" w:color="auto"/>
                        <w:bottom w:val="none" w:sz="0" w:space="0" w:color="auto"/>
                        <w:right w:val="none" w:sz="0" w:space="0" w:color="auto"/>
                      </w:divBdr>
                      <w:divsChild>
                        <w:div w:id="1962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1929">
              <w:marLeft w:val="0"/>
              <w:marRight w:val="0"/>
              <w:marTop w:val="0"/>
              <w:marBottom w:val="0"/>
              <w:divBdr>
                <w:top w:val="none" w:sz="0" w:space="0" w:color="auto"/>
                <w:left w:val="none" w:sz="0" w:space="0" w:color="auto"/>
                <w:bottom w:val="none" w:sz="0" w:space="0" w:color="auto"/>
                <w:right w:val="none" w:sz="0" w:space="0" w:color="auto"/>
              </w:divBdr>
              <w:divsChild>
                <w:div w:id="233050542">
                  <w:marLeft w:val="0"/>
                  <w:marRight w:val="0"/>
                  <w:marTop w:val="0"/>
                  <w:marBottom w:val="0"/>
                  <w:divBdr>
                    <w:top w:val="none" w:sz="0" w:space="0" w:color="auto"/>
                    <w:left w:val="none" w:sz="0" w:space="0" w:color="auto"/>
                    <w:bottom w:val="none" w:sz="0" w:space="0" w:color="auto"/>
                    <w:right w:val="none" w:sz="0" w:space="0" w:color="auto"/>
                  </w:divBdr>
                  <w:divsChild>
                    <w:div w:id="367293662">
                      <w:marLeft w:val="0"/>
                      <w:marRight w:val="0"/>
                      <w:marTop w:val="0"/>
                      <w:marBottom w:val="0"/>
                      <w:divBdr>
                        <w:top w:val="none" w:sz="0" w:space="0" w:color="auto"/>
                        <w:left w:val="none" w:sz="0" w:space="0" w:color="auto"/>
                        <w:bottom w:val="none" w:sz="0" w:space="0" w:color="auto"/>
                        <w:right w:val="none" w:sz="0" w:space="0" w:color="auto"/>
                      </w:divBdr>
                      <w:divsChild>
                        <w:div w:id="1293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2157">
                  <w:marLeft w:val="0"/>
                  <w:marRight w:val="0"/>
                  <w:marTop w:val="0"/>
                  <w:marBottom w:val="0"/>
                  <w:divBdr>
                    <w:top w:val="none" w:sz="0" w:space="0" w:color="auto"/>
                    <w:left w:val="none" w:sz="0" w:space="0" w:color="auto"/>
                    <w:bottom w:val="none" w:sz="0" w:space="0" w:color="auto"/>
                    <w:right w:val="none" w:sz="0" w:space="0" w:color="auto"/>
                  </w:divBdr>
                </w:div>
                <w:div w:id="605767787">
                  <w:marLeft w:val="0"/>
                  <w:marRight w:val="0"/>
                  <w:marTop w:val="0"/>
                  <w:marBottom w:val="0"/>
                  <w:divBdr>
                    <w:top w:val="none" w:sz="0" w:space="0" w:color="auto"/>
                    <w:left w:val="none" w:sz="0" w:space="0" w:color="auto"/>
                    <w:bottom w:val="none" w:sz="0" w:space="0" w:color="auto"/>
                    <w:right w:val="none" w:sz="0" w:space="0" w:color="auto"/>
                  </w:divBdr>
                </w:div>
                <w:div w:id="1151024111">
                  <w:marLeft w:val="0"/>
                  <w:marRight w:val="0"/>
                  <w:marTop w:val="0"/>
                  <w:marBottom w:val="0"/>
                  <w:divBdr>
                    <w:top w:val="none" w:sz="0" w:space="0" w:color="auto"/>
                    <w:left w:val="none" w:sz="0" w:space="0" w:color="auto"/>
                    <w:bottom w:val="none" w:sz="0" w:space="0" w:color="auto"/>
                    <w:right w:val="none" w:sz="0" w:space="0" w:color="auto"/>
                  </w:divBdr>
                </w:div>
                <w:div w:id="1525706828">
                  <w:marLeft w:val="0"/>
                  <w:marRight w:val="0"/>
                  <w:marTop w:val="0"/>
                  <w:marBottom w:val="0"/>
                  <w:divBdr>
                    <w:top w:val="none" w:sz="0" w:space="0" w:color="auto"/>
                    <w:left w:val="none" w:sz="0" w:space="0" w:color="auto"/>
                    <w:bottom w:val="none" w:sz="0" w:space="0" w:color="auto"/>
                    <w:right w:val="none" w:sz="0" w:space="0" w:color="auto"/>
                  </w:divBdr>
                </w:div>
                <w:div w:id="1194459465">
                  <w:marLeft w:val="0"/>
                  <w:marRight w:val="0"/>
                  <w:marTop w:val="0"/>
                  <w:marBottom w:val="0"/>
                  <w:divBdr>
                    <w:top w:val="none" w:sz="0" w:space="0" w:color="auto"/>
                    <w:left w:val="none" w:sz="0" w:space="0" w:color="auto"/>
                    <w:bottom w:val="none" w:sz="0" w:space="0" w:color="auto"/>
                    <w:right w:val="none" w:sz="0" w:space="0" w:color="auto"/>
                  </w:divBdr>
                </w:div>
                <w:div w:id="1563515212">
                  <w:marLeft w:val="0"/>
                  <w:marRight w:val="0"/>
                  <w:marTop w:val="0"/>
                  <w:marBottom w:val="0"/>
                  <w:divBdr>
                    <w:top w:val="none" w:sz="0" w:space="0" w:color="auto"/>
                    <w:left w:val="none" w:sz="0" w:space="0" w:color="auto"/>
                    <w:bottom w:val="none" w:sz="0" w:space="0" w:color="auto"/>
                    <w:right w:val="none" w:sz="0" w:space="0" w:color="auto"/>
                  </w:divBdr>
                </w:div>
                <w:div w:id="1556351620">
                  <w:marLeft w:val="0"/>
                  <w:marRight w:val="0"/>
                  <w:marTop w:val="0"/>
                  <w:marBottom w:val="0"/>
                  <w:divBdr>
                    <w:top w:val="none" w:sz="0" w:space="0" w:color="auto"/>
                    <w:left w:val="none" w:sz="0" w:space="0" w:color="auto"/>
                    <w:bottom w:val="none" w:sz="0" w:space="0" w:color="auto"/>
                    <w:right w:val="none" w:sz="0" w:space="0" w:color="auto"/>
                  </w:divBdr>
                </w:div>
                <w:div w:id="18686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8667">
          <w:marLeft w:val="0"/>
          <w:marRight w:val="0"/>
          <w:marTop w:val="0"/>
          <w:marBottom w:val="0"/>
          <w:divBdr>
            <w:top w:val="none" w:sz="0" w:space="0" w:color="auto"/>
            <w:left w:val="none" w:sz="0" w:space="0" w:color="auto"/>
            <w:bottom w:val="none" w:sz="0" w:space="0" w:color="auto"/>
            <w:right w:val="none" w:sz="0" w:space="0" w:color="auto"/>
          </w:divBdr>
          <w:divsChild>
            <w:div w:id="1542743335">
              <w:marLeft w:val="0"/>
              <w:marRight w:val="0"/>
              <w:marTop w:val="0"/>
              <w:marBottom w:val="0"/>
              <w:divBdr>
                <w:top w:val="none" w:sz="0" w:space="0" w:color="auto"/>
                <w:left w:val="none" w:sz="0" w:space="0" w:color="auto"/>
                <w:bottom w:val="none" w:sz="0" w:space="0" w:color="auto"/>
                <w:right w:val="none" w:sz="0" w:space="0" w:color="auto"/>
              </w:divBdr>
              <w:divsChild>
                <w:div w:id="93593658">
                  <w:marLeft w:val="0"/>
                  <w:marRight w:val="0"/>
                  <w:marTop w:val="0"/>
                  <w:marBottom w:val="0"/>
                  <w:divBdr>
                    <w:top w:val="none" w:sz="0" w:space="0" w:color="auto"/>
                    <w:left w:val="none" w:sz="0" w:space="0" w:color="auto"/>
                    <w:bottom w:val="none" w:sz="0" w:space="0" w:color="auto"/>
                    <w:right w:val="none" w:sz="0" w:space="0" w:color="auto"/>
                  </w:divBdr>
                  <w:divsChild>
                    <w:div w:id="71855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9142">
              <w:marLeft w:val="0"/>
              <w:marRight w:val="0"/>
              <w:marTop w:val="0"/>
              <w:marBottom w:val="0"/>
              <w:divBdr>
                <w:top w:val="none" w:sz="0" w:space="0" w:color="auto"/>
                <w:left w:val="none" w:sz="0" w:space="0" w:color="auto"/>
                <w:bottom w:val="none" w:sz="0" w:space="0" w:color="auto"/>
                <w:right w:val="none" w:sz="0" w:space="0" w:color="auto"/>
              </w:divBdr>
            </w:div>
          </w:divsChild>
        </w:div>
        <w:div w:id="1887985000">
          <w:marLeft w:val="0"/>
          <w:marRight w:val="0"/>
          <w:marTop w:val="0"/>
          <w:marBottom w:val="0"/>
          <w:divBdr>
            <w:top w:val="none" w:sz="0" w:space="0" w:color="auto"/>
            <w:left w:val="none" w:sz="0" w:space="0" w:color="auto"/>
            <w:bottom w:val="none" w:sz="0" w:space="0" w:color="auto"/>
            <w:right w:val="none" w:sz="0" w:space="0" w:color="auto"/>
          </w:divBdr>
          <w:divsChild>
            <w:div w:id="681903627">
              <w:marLeft w:val="0"/>
              <w:marRight w:val="0"/>
              <w:marTop w:val="0"/>
              <w:marBottom w:val="0"/>
              <w:divBdr>
                <w:top w:val="none" w:sz="0" w:space="0" w:color="auto"/>
                <w:left w:val="none" w:sz="0" w:space="0" w:color="auto"/>
                <w:bottom w:val="none" w:sz="0" w:space="0" w:color="auto"/>
                <w:right w:val="none" w:sz="0" w:space="0" w:color="auto"/>
              </w:divBdr>
              <w:divsChild>
                <w:div w:id="695009778">
                  <w:marLeft w:val="0"/>
                  <w:marRight w:val="0"/>
                  <w:marTop w:val="0"/>
                  <w:marBottom w:val="0"/>
                  <w:divBdr>
                    <w:top w:val="none" w:sz="0" w:space="0" w:color="auto"/>
                    <w:left w:val="none" w:sz="0" w:space="0" w:color="auto"/>
                    <w:bottom w:val="none" w:sz="0" w:space="0" w:color="auto"/>
                    <w:right w:val="none" w:sz="0" w:space="0" w:color="auto"/>
                  </w:divBdr>
                  <w:divsChild>
                    <w:div w:id="12384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8301">
          <w:marLeft w:val="0"/>
          <w:marRight w:val="0"/>
          <w:marTop w:val="0"/>
          <w:marBottom w:val="0"/>
          <w:divBdr>
            <w:top w:val="none" w:sz="0" w:space="0" w:color="auto"/>
            <w:left w:val="none" w:sz="0" w:space="0" w:color="auto"/>
            <w:bottom w:val="none" w:sz="0" w:space="0" w:color="auto"/>
            <w:right w:val="none" w:sz="0" w:space="0" w:color="auto"/>
          </w:divBdr>
          <w:divsChild>
            <w:div w:id="519898854">
              <w:marLeft w:val="0"/>
              <w:marRight w:val="0"/>
              <w:marTop w:val="0"/>
              <w:marBottom w:val="0"/>
              <w:divBdr>
                <w:top w:val="none" w:sz="0" w:space="0" w:color="auto"/>
                <w:left w:val="none" w:sz="0" w:space="0" w:color="auto"/>
                <w:bottom w:val="none" w:sz="0" w:space="0" w:color="auto"/>
                <w:right w:val="none" w:sz="0" w:space="0" w:color="auto"/>
              </w:divBdr>
              <w:divsChild>
                <w:div w:id="1350764225">
                  <w:marLeft w:val="0"/>
                  <w:marRight w:val="0"/>
                  <w:marTop w:val="0"/>
                  <w:marBottom w:val="0"/>
                  <w:divBdr>
                    <w:top w:val="none" w:sz="0" w:space="0" w:color="auto"/>
                    <w:left w:val="none" w:sz="0" w:space="0" w:color="auto"/>
                    <w:bottom w:val="none" w:sz="0" w:space="0" w:color="auto"/>
                    <w:right w:val="none" w:sz="0" w:space="0" w:color="auto"/>
                  </w:divBdr>
                  <w:divsChild>
                    <w:div w:id="1586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90812">
          <w:marLeft w:val="0"/>
          <w:marRight w:val="0"/>
          <w:marTop w:val="0"/>
          <w:marBottom w:val="0"/>
          <w:divBdr>
            <w:top w:val="none" w:sz="0" w:space="0" w:color="auto"/>
            <w:left w:val="none" w:sz="0" w:space="0" w:color="auto"/>
            <w:bottom w:val="none" w:sz="0" w:space="0" w:color="auto"/>
            <w:right w:val="none" w:sz="0" w:space="0" w:color="auto"/>
          </w:divBdr>
          <w:divsChild>
            <w:div w:id="1781992163">
              <w:marLeft w:val="0"/>
              <w:marRight w:val="0"/>
              <w:marTop w:val="0"/>
              <w:marBottom w:val="0"/>
              <w:divBdr>
                <w:top w:val="none" w:sz="0" w:space="0" w:color="auto"/>
                <w:left w:val="none" w:sz="0" w:space="0" w:color="auto"/>
                <w:bottom w:val="none" w:sz="0" w:space="0" w:color="auto"/>
                <w:right w:val="none" w:sz="0" w:space="0" w:color="auto"/>
              </w:divBdr>
              <w:divsChild>
                <w:div w:id="1351637218">
                  <w:marLeft w:val="0"/>
                  <w:marRight w:val="0"/>
                  <w:marTop w:val="0"/>
                  <w:marBottom w:val="0"/>
                  <w:divBdr>
                    <w:top w:val="none" w:sz="0" w:space="0" w:color="auto"/>
                    <w:left w:val="none" w:sz="0" w:space="0" w:color="auto"/>
                    <w:bottom w:val="none" w:sz="0" w:space="0" w:color="auto"/>
                    <w:right w:val="none" w:sz="0" w:space="0" w:color="auto"/>
                  </w:divBdr>
                  <w:divsChild>
                    <w:div w:id="1017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35126">
          <w:marLeft w:val="0"/>
          <w:marRight w:val="0"/>
          <w:marTop w:val="0"/>
          <w:marBottom w:val="0"/>
          <w:divBdr>
            <w:top w:val="none" w:sz="0" w:space="0" w:color="auto"/>
            <w:left w:val="none" w:sz="0" w:space="0" w:color="auto"/>
            <w:bottom w:val="none" w:sz="0" w:space="0" w:color="auto"/>
            <w:right w:val="none" w:sz="0" w:space="0" w:color="auto"/>
          </w:divBdr>
          <w:divsChild>
            <w:div w:id="1809666825">
              <w:marLeft w:val="0"/>
              <w:marRight w:val="0"/>
              <w:marTop w:val="0"/>
              <w:marBottom w:val="0"/>
              <w:divBdr>
                <w:top w:val="none" w:sz="0" w:space="0" w:color="auto"/>
                <w:left w:val="none" w:sz="0" w:space="0" w:color="auto"/>
                <w:bottom w:val="none" w:sz="0" w:space="0" w:color="auto"/>
                <w:right w:val="none" w:sz="0" w:space="0" w:color="auto"/>
              </w:divBdr>
              <w:divsChild>
                <w:div w:id="729035352">
                  <w:marLeft w:val="0"/>
                  <w:marRight w:val="0"/>
                  <w:marTop w:val="0"/>
                  <w:marBottom w:val="0"/>
                  <w:divBdr>
                    <w:top w:val="none" w:sz="0" w:space="0" w:color="auto"/>
                    <w:left w:val="none" w:sz="0" w:space="0" w:color="auto"/>
                    <w:bottom w:val="none" w:sz="0" w:space="0" w:color="auto"/>
                    <w:right w:val="none" w:sz="0" w:space="0" w:color="auto"/>
                  </w:divBdr>
                  <w:divsChild>
                    <w:div w:id="18399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063">
              <w:marLeft w:val="0"/>
              <w:marRight w:val="0"/>
              <w:marTop w:val="0"/>
              <w:marBottom w:val="0"/>
              <w:divBdr>
                <w:top w:val="none" w:sz="0" w:space="0" w:color="auto"/>
                <w:left w:val="none" w:sz="0" w:space="0" w:color="auto"/>
                <w:bottom w:val="none" w:sz="0" w:space="0" w:color="auto"/>
                <w:right w:val="none" w:sz="0" w:space="0" w:color="auto"/>
              </w:divBdr>
              <w:divsChild>
                <w:div w:id="1338535532">
                  <w:marLeft w:val="0"/>
                  <w:marRight w:val="0"/>
                  <w:marTop w:val="0"/>
                  <w:marBottom w:val="0"/>
                  <w:divBdr>
                    <w:top w:val="none" w:sz="0" w:space="0" w:color="auto"/>
                    <w:left w:val="none" w:sz="0" w:space="0" w:color="auto"/>
                    <w:bottom w:val="none" w:sz="0" w:space="0" w:color="auto"/>
                    <w:right w:val="none" w:sz="0" w:space="0" w:color="auto"/>
                  </w:divBdr>
                  <w:divsChild>
                    <w:div w:id="642273938">
                      <w:marLeft w:val="0"/>
                      <w:marRight w:val="0"/>
                      <w:marTop w:val="0"/>
                      <w:marBottom w:val="0"/>
                      <w:divBdr>
                        <w:top w:val="none" w:sz="0" w:space="0" w:color="auto"/>
                        <w:left w:val="none" w:sz="0" w:space="0" w:color="auto"/>
                        <w:bottom w:val="none" w:sz="0" w:space="0" w:color="auto"/>
                        <w:right w:val="none" w:sz="0" w:space="0" w:color="auto"/>
                      </w:divBdr>
                      <w:divsChild>
                        <w:div w:id="7511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4543">
              <w:marLeft w:val="0"/>
              <w:marRight w:val="0"/>
              <w:marTop w:val="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2013407531">
                      <w:marLeft w:val="0"/>
                      <w:marRight w:val="0"/>
                      <w:marTop w:val="0"/>
                      <w:marBottom w:val="0"/>
                      <w:divBdr>
                        <w:top w:val="none" w:sz="0" w:space="0" w:color="auto"/>
                        <w:left w:val="none" w:sz="0" w:space="0" w:color="auto"/>
                        <w:bottom w:val="none" w:sz="0" w:space="0" w:color="auto"/>
                        <w:right w:val="none" w:sz="0" w:space="0" w:color="auto"/>
                      </w:divBdr>
                      <w:divsChild>
                        <w:div w:id="8331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6359">
              <w:marLeft w:val="0"/>
              <w:marRight w:val="0"/>
              <w:marTop w:val="0"/>
              <w:marBottom w:val="0"/>
              <w:divBdr>
                <w:top w:val="none" w:sz="0" w:space="0" w:color="auto"/>
                <w:left w:val="none" w:sz="0" w:space="0" w:color="auto"/>
                <w:bottom w:val="none" w:sz="0" w:space="0" w:color="auto"/>
                <w:right w:val="none" w:sz="0" w:space="0" w:color="auto"/>
              </w:divBdr>
              <w:divsChild>
                <w:div w:id="1141537714">
                  <w:marLeft w:val="0"/>
                  <w:marRight w:val="0"/>
                  <w:marTop w:val="0"/>
                  <w:marBottom w:val="0"/>
                  <w:divBdr>
                    <w:top w:val="none" w:sz="0" w:space="0" w:color="auto"/>
                    <w:left w:val="none" w:sz="0" w:space="0" w:color="auto"/>
                    <w:bottom w:val="none" w:sz="0" w:space="0" w:color="auto"/>
                    <w:right w:val="none" w:sz="0" w:space="0" w:color="auto"/>
                  </w:divBdr>
                  <w:divsChild>
                    <w:div w:id="2145006344">
                      <w:marLeft w:val="0"/>
                      <w:marRight w:val="0"/>
                      <w:marTop w:val="0"/>
                      <w:marBottom w:val="0"/>
                      <w:divBdr>
                        <w:top w:val="none" w:sz="0" w:space="0" w:color="auto"/>
                        <w:left w:val="none" w:sz="0" w:space="0" w:color="auto"/>
                        <w:bottom w:val="none" w:sz="0" w:space="0" w:color="auto"/>
                        <w:right w:val="none" w:sz="0" w:space="0" w:color="auto"/>
                      </w:divBdr>
                      <w:divsChild>
                        <w:div w:id="16922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articles/EclipseEMF/article.html" TargetMode="External"/><Relationship Id="rId18" Type="http://schemas.openxmlformats.org/officeDocument/2006/relationships/hyperlink" Target="http://www.vogella.com/articles/EclipseEMF/article.html" TargetMode="External"/><Relationship Id="rId26" Type="http://schemas.openxmlformats.org/officeDocument/2006/relationships/hyperlink" Target="http://www.vogella.com/articles/EclipseEMF/article.html" TargetMode="External"/><Relationship Id="rId39" Type="http://schemas.openxmlformats.org/officeDocument/2006/relationships/hyperlink" Target="http://www.vogella.com/articles/EclipseEMF/article.html" TargetMode="External"/><Relationship Id="rId21" Type="http://schemas.openxmlformats.org/officeDocument/2006/relationships/hyperlink" Target="http://www.vogella.com/articles/EclipseEMF/article.html" TargetMode="External"/><Relationship Id="rId34" Type="http://schemas.openxmlformats.org/officeDocument/2006/relationships/hyperlink" Target="http://www.vogella.com/articles/EclipseEMF/article.html" TargetMode="External"/><Relationship Id="rId42" Type="http://schemas.openxmlformats.org/officeDocument/2006/relationships/hyperlink" Target="http://www.vogella.com/articles/EclipseEMF/article.html" TargetMode="External"/><Relationship Id="rId47" Type="http://schemas.openxmlformats.org/officeDocument/2006/relationships/image" Target="media/image4.png"/><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image" Target="media/image20.png"/><Relationship Id="rId68" Type="http://schemas.openxmlformats.org/officeDocument/2006/relationships/image" Target="media/image25.png"/><Relationship Id="rId76" Type="http://schemas.openxmlformats.org/officeDocument/2006/relationships/image" Target="media/image33.png"/><Relationship Id="rId84" Type="http://schemas.openxmlformats.org/officeDocument/2006/relationships/image" Target="media/image40.png"/><Relationship Id="rId89" Type="http://schemas.openxmlformats.org/officeDocument/2006/relationships/theme" Target="theme/theme1.xml"/><Relationship Id="rId7" Type="http://schemas.openxmlformats.org/officeDocument/2006/relationships/hyperlink" Target="http://www.vogella.com/articles/EclipseEMF/article.html" TargetMode="External"/><Relationship Id="rId71"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hyperlink" Target="http://www.vogella.com/articles/EclipseEMF/article.html" TargetMode="External"/><Relationship Id="rId29" Type="http://schemas.openxmlformats.org/officeDocument/2006/relationships/hyperlink" Target="http://www.vogella.com/articles/EclipseEMF/article.html" TargetMode="External"/><Relationship Id="rId11" Type="http://schemas.openxmlformats.org/officeDocument/2006/relationships/hyperlink" Target="http://www.vogella.com/articles/EclipseEMF/article.html" TargetMode="External"/><Relationship Id="rId24" Type="http://schemas.openxmlformats.org/officeDocument/2006/relationships/hyperlink" Target="http://www.vogella.com/articles/EclipseEMF/article.html" TargetMode="External"/><Relationship Id="rId32" Type="http://schemas.openxmlformats.org/officeDocument/2006/relationships/hyperlink" Target="http://www.vogella.com/articles/EclipseEMF/article.html" TargetMode="External"/><Relationship Id="rId37" Type="http://schemas.openxmlformats.org/officeDocument/2006/relationships/hyperlink" Target="http://www.vogella.com/articles/EclipseEMF/article.html" TargetMode="External"/><Relationship Id="rId40" Type="http://schemas.openxmlformats.org/officeDocument/2006/relationships/hyperlink" Target="http://www.vogella.com/articles/EclipseEMF/article.html" TargetMode="External"/><Relationship Id="rId45" Type="http://schemas.openxmlformats.org/officeDocument/2006/relationships/image" Target="media/image2.png"/><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image" Target="media/image23.png"/><Relationship Id="rId74" Type="http://schemas.openxmlformats.org/officeDocument/2006/relationships/image" Target="media/image31.png"/><Relationship Id="rId79" Type="http://schemas.openxmlformats.org/officeDocument/2006/relationships/image" Target="media/image36.png"/><Relationship Id="rId87" Type="http://schemas.openxmlformats.org/officeDocument/2006/relationships/image" Target="media/image42.gif"/><Relationship Id="rId5" Type="http://schemas.openxmlformats.org/officeDocument/2006/relationships/webSettings" Target="webSettings.xml"/><Relationship Id="rId61" Type="http://schemas.openxmlformats.org/officeDocument/2006/relationships/image" Target="media/image18.png"/><Relationship Id="rId82" Type="http://schemas.openxmlformats.org/officeDocument/2006/relationships/image" Target="media/image39.png"/><Relationship Id="rId19" Type="http://schemas.openxmlformats.org/officeDocument/2006/relationships/hyperlink" Target="http://www.vogella.com/articles/EclipseEMF/article.html" TargetMode="External"/><Relationship Id="rId4" Type="http://schemas.openxmlformats.org/officeDocument/2006/relationships/settings" Target="settings.xml"/><Relationship Id="rId9" Type="http://schemas.openxmlformats.org/officeDocument/2006/relationships/hyperlink" Target="http://www.vogella.com/articles/EclipseEMF/article.html" TargetMode="External"/><Relationship Id="rId14" Type="http://schemas.openxmlformats.org/officeDocument/2006/relationships/hyperlink" Target="http://www.vogella.com/articles/EclipseEMF/article.html" TargetMode="External"/><Relationship Id="rId22" Type="http://schemas.openxmlformats.org/officeDocument/2006/relationships/hyperlink" Target="http://www.vogella.com/articles/EclipseEMF/article.html" TargetMode="External"/><Relationship Id="rId27" Type="http://schemas.openxmlformats.org/officeDocument/2006/relationships/hyperlink" Target="http://www.vogella.com/articles/EclipseEMF/article.html" TargetMode="External"/><Relationship Id="rId30" Type="http://schemas.openxmlformats.org/officeDocument/2006/relationships/hyperlink" Target="http://www.vogella.com/articles/EclipseEMF/article.html" TargetMode="External"/><Relationship Id="rId35" Type="http://schemas.openxmlformats.org/officeDocument/2006/relationships/hyperlink" Target="http://www.vogella.com/articles/EclipseEMF/article.html" TargetMode="External"/><Relationship Id="rId43" Type="http://schemas.openxmlformats.org/officeDocument/2006/relationships/hyperlink" Target="http://www.vogella.com/articles/Eclipse/article.html" TargetMode="External"/><Relationship Id="rId48" Type="http://schemas.openxmlformats.org/officeDocument/2006/relationships/image" Target="media/image5.png"/><Relationship Id="rId56" Type="http://schemas.openxmlformats.org/officeDocument/2006/relationships/image" Target="media/image13.png"/><Relationship Id="rId64" Type="http://schemas.openxmlformats.org/officeDocument/2006/relationships/image" Target="media/image21.png"/><Relationship Id="rId69" Type="http://schemas.openxmlformats.org/officeDocument/2006/relationships/image" Target="media/image26.png"/><Relationship Id="rId77" Type="http://schemas.openxmlformats.org/officeDocument/2006/relationships/image" Target="media/image34.png"/><Relationship Id="rId8" Type="http://schemas.openxmlformats.org/officeDocument/2006/relationships/hyperlink" Target="http://www.vogella.com/articles/EclipseEMF/article.html" TargetMode="External"/><Relationship Id="rId51" Type="http://schemas.openxmlformats.org/officeDocument/2006/relationships/image" Target="media/image8.png"/><Relationship Id="rId72" Type="http://schemas.openxmlformats.org/officeDocument/2006/relationships/image" Target="media/image29.png"/><Relationship Id="rId80" Type="http://schemas.openxmlformats.org/officeDocument/2006/relationships/image" Target="media/image37.png"/><Relationship Id="rId85"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hyperlink" Target="http://www.vogella.com/articles/EclipseEMF/article.html" TargetMode="External"/><Relationship Id="rId17" Type="http://schemas.openxmlformats.org/officeDocument/2006/relationships/hyperlink" Target="http://www.vogella.com/articles/EclipseEMF/article.html" TargetMode="External"/><Relationship Id="rId25" Type="http://schemas.openxmlformats.org/officeDocument/2006/relationships/hyperlink" Target="http://www.vogella.com/articles/EclipseEMF/article.html" TargetMode="External"/><Relationship Id="rId33" Type="http://schemas.openxmlformats.org/officeDocument/2006/relationships/hyperlink" Target="http://www.vogella.com/articles/EclipseEMF/article.html" TargetMode="External"/><Relationship Id="rId38" Type="http://schemas.openxmlformats.org/officeDocument/2006/relationships/hyperlink" Target="http://www.vogella.com/articles/EclipseEMF/article.html" TargetMode="External"/><Relationship Id="rId46" Type="http://schemas.openxmlformats.org/officeDocument/2006/relationships/image" Target="media/image3.png"/><Relationship Id="rId59" Type="http://schemas.openxmlformats.org/officeDocument/2006/relationships/image" Target="media/image16.png"/><Relationship Id="rId67" Type="http://schemas.openxmlformats.org/officeDocument/2006/relationships/image" Target="media/image24.png"/><Relationship Id="rId20" Type="http://schemas.openxmlformats.org/officeDocument/2006/relationships/hyperlink" Target="http://www.vogella.com/articles/EclipseEMF/article.html" TargetMode="External"/><Relationship Id="rId41" Type="http://schemas.openxmlformats.org/officeDocument/2006/relationships/hyperlink" Target="http://www.vogella.com/articles/EclipseEMF/article.html" TargetMode="External"/><Relationship Id="rId54" Type="http://schemas.openxmlformats.org/officeDocument/2006/relationships/image" Target="media/image11.png"/><Relationship Id="rId62" Type="http://schemas.openxmlformats.org/officeDocument/2006/relationships/image" Target="media/image19.png"/><Relationship Id="rId70" Type="http://schemas.openxmlformats.org/officeDocument/2006/relationships/image" Target="media/image27.png"/><Relationship Id="rId75" Type="http://schemas.openxmlformats.org/officeDocument/2006/relationships/image" Target="media/image32.png"/><Relationship Id="rId83" Type="http://schemas.openxmlformats.org/officeDocument/2006/relationships/hyperlink" Target="http://flattr.com/thing/49772/Tutorials-for-Eclipse-Java-Android-and-Webprogrammin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vogella.com/articles/EclipseEMF/article.html" TargetMode="External"/><Relationship Id="rId15" Type="http://schemas.openxmlformats.org/officeDocument/2006/relationships/hyperlink" Target="http://www.vogella.com/articles/EclipseEMF/article.html" TargetMode="External"/><Relationship Id="rId23" Type="http://schemas.openxmlformats.org/officeDocument/2006/relationships/hyperlink" Target="http://www.vogella.com/articles/EclipseEMF/article.html" TargetMode="External"/><Relationship Id="rId28" Type="http://schemas.openxmlformats.org/officeDocument/2006/relationships/hyperlink" Target="http://www.vogella.com/articles/EclipseEMF/article.html" TargetMode="External"/><Relationship Id="rId36" Type="http://schemas.openxmlformats.org/officeDocument/2006/relationships/hyperlink" Target="http://www.vogella.com/articles/EclipseEMF/article.html" TargetMode="External"/><Relationship Id="rId49" Type="http://schemas.openxmlformats.org/officeDocument/2006/relationships/image" Target="media/image6.png"/><Relationship Id="rId57" Type="http://schemas.openxmlformats.org/officeDocument/2006/relationships/image" Target="media/image14.png"/><Relationship Id="rId10" Type="http://schemas.openxmlformats.org/officeDocument/2006/relationships/hyperlink" Target="http://www.vogella.com/articles/EclipseEMF/article.html" TargetMode="External"/><Relationship Id="rId31" Type="http://schemas.openxmlformats.org/officeDocument/2006/relationships/hyperlink" Target="http://www.vogella.com/articles/EclipseEMF/article.html" TargetMode="External"/><Relationship Id="rId44" Type="http://schemas.openxmlformats.org/officeDocument/2006/relationships/image" Target="media/image1.png"/><Relationship Id="rId52" Type="http://schemas.openxmlformats.org/officeDocument/2006/relationships/image" Target="media/image9.png"/><Relationship Id="rId60" Type="http://schemas.openxmlformats.org/officeDocument/2006/relationships/image" Target="media/image17.png"/><Relationship Id="rId65" Type="http://schemas.openxmlformats.org/officeDocument/2006/relationships/image" Target="media/image22.png"/><Relationship Id="rId73" Type="http://schemas.openxmlformats.org/officeDocument/2006/relationships/image" Target="media/image30.png"/><Relationship Id="rId78" Type="http://schemas.openxmlformats.org/officeDocument/2006/relationships/image" Target="media/image35.png"/><Relationship Id="rId81" Type="http://schemas.openxmlformats.org/officeDocument/2006/relationships/image" Target="media/image38.png"/><Relationship Id="rId8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3064</Words>
  <Characters>17469</Characters>
  <Application>Microsoft Office Word</Application>
  <DocSecurity>0</DocSecurity>
  <Lines>145</Lines>
  <Paragraphs>40</Paragraphs>
  <ScaleCrop>false</ScaleCrop>
  <Company/>
  <LinksUpToDate>false</LinksUpToDate>
  <CharactersWithSpaces>20493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2013-11-14T03:27:00Z</dcterms:created>
  <dcterms:modified xsi:type="dcterms:W3CDTF">2013-11-14T03:28:00Z</dcterms:modified>
</cp:coreProperties>
</file>